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51898" w14:textId="31613A64" w:rsidR="006338BA" w:rsidRPr="00B31546" w:rsidDel="00AA1C86" w:rsidRDefault="005576D3" w:rsidP="000A623D">
      <w:pPr>
        <w:pStyle w:val="Titre"/>
        <w:jc w:val="center"/>
        <w:rPr>
          <w:del w:id="0" w:author="Gabriel Dugny" w:date="2018-09-05T12:01:00Z"/>
          <w:rFonts w:eastAsia="Times New Roman"/>
        </w:rPr>
      </w:pPr>
      <w:del w:id="1" w:author="Gabriel Dugny" w:date="2018-09-05T12:01:00Z">
        <w:r w:rsidRPr="00B31546" w:rsidDel="00AA1C86">
          <w:rPr>
            <w:rFonts w:eastAsia="Times New Roman"/>
          </w:rPr>
          <w:delText>Statuts de « Yé Mistikrik ? »</w:delText>
        </w:r>
      </w:del>
    </w:p>
    <w:p w14:paraId="1A45189F" w14:textId="6757513B" w:rsidR="006338BA" w:rsidRDefault="005576D3" w:rsidP="00AA1C86">
      <w:pPr>
        <w:pStyle w:val="Titre"/>
        <w:jc w:val="center"/>
        <w:rPr>
          <w:rFonts w:eastAsia="Times New Roman"/>
        </w:rPr>
      </w:pPr>
      <w:del w:id="2" w:author="Gabriel Dugny" w:date="2018-09-05T12:01:00Z">
        <w:r w:rsidRPr="00B31546" w:rsidDel="00AA1C86">
          <w:delText xml:space="preserve">Association </w:delText>
        </w:r>
        <w:r w:rsidR="000A623D" w:rsidRPr="00B31546" w:rsidDel="00AA1C86">
          <w:delText>T</w:delText>
        </w:r>
        <w:r w:rsidRPr="00B31546" w:rsidDel="00AA1C86">
          <w:delText>héâtre de l’Efrei</w:delText>
        </w:r>
      </w:del>
      <w:ins w:id="3" w:author="Gabriel Dugny" w:date="2018-09-05T12:01:00Z">
        <w:r w:rsidR="00AA1C86" w:rsidRPr="00B31546">
          <w:rPr>
            <w:rFonts w:eastAsia="Times New Roman"/>
          </w:rPr>
          <w:t>Mentions Légale</w:t>
        </w:r>
      </w:ins>
      <w:ins w:id="4" w:author="Gabriel Dugny" w:date="2018-09-05T12:02:00Z">
        <w:r w:rsidR="00AA1C86" w:rsidRPr="00B31546">
          <w:rPr>
            <w:rFonts w:eastAsia="Times New Roman"/>
          </w:rPr>
          <w:t>s</w:t>
        </w:r>
      </w:ins>
    </w:p>
    <w:p w14:paraId="1BD437AD" w14:textId="77777777" w:rsidR="00B31546" w:rsidRPr="00B31546" w:rsidDel="00AA1C86" w:rsidRDefault="00B31546" w:rsidP="00B31546">
      <w:pPr>
        <w:rPr>
          <w:del w:id="5" w:author="Gabriel Dugny" w:date="2018-09-05T12:02:00Z"/>
        </w:rPr>
      </w:pPr>
    </w:p>
    <w:p w14:paraId="6DBDEFBD" w14:textId="2AA30E7D" w:rsidR="00AA1C86" w:rsidRPr="00B31546" w:rsidRDefault="00AA1C86" w:rsidP="00AA1C86">
      <w:pPr>
        <w:pStyle w:val="Titre"/>
        <w:jc w:val="center"/>
        <w:rPr>
          <w:ins w:id="6" w:author="Gabriel Dugny" w:date="2018-09-05T12:02:00Z"/>
        </w:rPr>
        <w:pPrChange w:id="7" w:author="Gabriel Dugny" w:date="2018-09-05T12:02:00Z">
          <w:pPr/>
        </w:pPrChange>
      </w:pPr>
    </w:p>
    <w:p w14:paraId="01E757A2" w14:textId="0B698219" w:rsidR="00AA1C86" w:rsidRPr="00B31546" w:rsidRDefault="00B31546" w:rsidP="00AA1C86">
      <w:pPr>
        <w:spacing w:before="120" w:after="240"/>
        <w:rPr>
          <w:ins w:id="8" w:author="Gabriel Dugny" w:date="2018-09-05T12:02:00Z"/>
          <w:rPrChange w:id="9" w:author="Gabriel Dugny" w:date="2018-09-05T12:02:00Z">
            <w:rPr>
              <w:ins w:id="10" w:author="Gabriel Dugny" w:date="2018-09-05T12:02:00Z"/>
              <w:lang w:val="en-US"/>
            </w:rPr>
          </w:rPrChange>
        </w:rPr>
      </w:pPr>
      <w:r>
        <w:rPr>
          <w:iCs/>
        </w:rPr>
        <w:t>Ce site est édité par l’association</w:t>
      </w:r>
      <w:ins w:id="11" w:author="Gabriel Dugny" w:date="2018-09-05T12:03:00Z">
        <w:r w:rsidR="00AA1C86" w:rsidRPr="00B31546">
          <w:rPr>
            <w:iCs/>
          </w:rPr>
          <w:t xml:space="preserve"> Yé Mistikrik</w:t>
        </w:r>
        <w:r w:rsidR="00AA1C86" w:rsidRPr="00B31546">
          <w:rPr>
            <w:rFonts w:ascii="Calibri" w:hAnsi="Calibri" w:cs="Calibri"/>
            <w:iCs/>
          </w:rPr>
          <w:t> </w:t>
        </w:r>
        <w:r w:rsidR="00AA1C86" w:rsidRPr="00B31546">
          <w:rPr>
            <w:iCs/>
          </w:rPr>
          <w:t>?  - Association Théâtre de l’Efrei</w:t>
        </w:r>
      </w:ins>
      <w:r>
        <w:rPr>
          <w:iCs/>
        </w:rPr>
        <w:t>.</w:t>
      </w:r>
    </w:p>
    <w:p w14:paraId="18DF5E60" w14:textId="77777777" w:rsidR="00B31546" w:rsidRDefault="00B31546" w:rsidP="002D43FE">
      <w:pPr>
        <w:pStyle w:val="Titre4"/>
      </w:pPr>
      <w:r>
        <w:t>Siège social</w:t>
      </w:r>
      <w:ins w:id="12" w:author="Gabriel Dugny" w:date="2018-09-05T12:02:00Z">
        <w:r w:rsidR="00AA1C86" w:rsidRPr="00B31546">
          <w:rPr>
            <w:rFonts w:ascii="Calibri" w:hAnsi="Calibri" w:cs="Calibri"/>
            <w:rPrChange w:id="13" w:author="Gabriel Dugny" w:date="2018-09-05T12:02:00Z">
              <w:rPr>
                <w:rFonts w:ascii="Calibri" w:hAnsi="Calibri" w:cs="Calibri"/>
                <w:i/>
                <w:iCs/>
                <w:lang w:val="en-US"/>
              </w:rPr>
            </w:rPrChange>
          </w:rPr>
          <w:t> </w:t>
        </w:r>
        <w:r w:rsidR="00AA1C86" w:rsidRPr="00B31546">
          <w:rPr>
            <w:rPrChange w:id="14" w:author="Gabriel Dugny" w:date="2018-09-05T12:02:00Z">
              <w:rPr>
                <w:i/>
                <w:iCs/>
                <w:lang w:val="en-US"/>
              </w:rPr>
            </w:rPrChange>
          </w:rPr>
          <w:t>:</w:t>
        </w:r>
      </w:ins>
      <w:r w:rsidR="00AA1C86" w:rsidRPr="00B31546">
        <w:t xml:space="preserve"> </w:t>
      </w:r>
      <w:r>
        <w:tab/>
      </w:r>
    </w:p>
    <w:p w14:paraId="0B2E0CFC" w14:textId="58826EE4" w:rsidR="00B31546" w:rsidRPr="002D43FE" w:rsidRDefault="00AA1C86" w:rsidP="002D43FE">
      <w:pPr>
        <w:rPr>
          <w:ins w:id="15" w:author="Gabriel Dugny" w:date="2018-09-05T12:02:00Z"/>
          <w:iCs/>
          <w:rPrChange w:id="16" w:author="Gabriel Dugny" w:date="2018-09-05T12:02:00Z">
            <w:rPr>
              <w:ins w:id="17" w:author="Gabriel Dugny" w:date="2018-09-05T12:02:00Z"/>
              <w:lang w:val="en-US"/>
            </w:rPr>
          </w:rPrChange>
        </w:rPr>
      </w:pPr>
      <w:r w:rsidRPr="00B31546">
        <w:rPr>
          <w:iCs/>
        </w:rPr>
        <w:t>30, 32 Avenue de la Républiqu</w:t>
      </w:r>
      <w:r w:rsidR="00B31546">
        <w:rPr>
          <w:iCs/>
        </w:rPr>
        <w:t>e</w:t>
      </w:r>
      <w:r w:rsidR="00B31546">
        <w:rPr>
          <w:iCs/>
        </w:rPr>
        <w:br/>
        <w:t>94</w:t>
      </w:r>
      <w:r w:rsidRPr="00B31546">
        <w:t>800 Villejuif</w:t>
      </w:r>
      <w:bookmarkStart w:id="18" w:name="_GoBack"/>
      <w:bookmarkEnd w:id="18"/>
    </w:p>
    <w:p w14:paraId="56C2C133" w14:textId="77777777" w:rsidR="002D43FE" w:rsidRDefault="00AA1C86" w:rsidP="002D43FE">
      <w:pPr>
        <w:pStyle w:val="Titre4"/>
      </w:pPr>
      <w:ins w:id="19" w:author="Gabriel Dugny" w:date="2018-09-05T12:02:00Z">
        <w:r w:rsidRPr="00B31546">
          <w:rPr>
            <w:rPrChange w:id="20" w:author="Gabriel Dugny" w:date="2018-09-05T12:02:00Z">
              <w:rPr>
                <w:i/>
                <w:iCs/>
                <w:lang w:val="en-US"/>
              </w:rPr>
            </w:rPrChange>
          </w:rPr>
          <w:t>Directeur de la publication</w:t>
        </w:r>
      </w:ins>
      <w:r w:rsidR="00B31546" w:rsidRPr="00B31546">
        <w:t xml:space="preserve"> </w:t>
      </w:r>
      <w:ins w:id="21" w:author="Gabriel Dugny" w:date="2018-09-05T12:02:00Z">
        <w:r w:rsidRPr="00B31546">
          <w:rPr>
            <w:rPrChange w:id="22" w:author="Gabriel Dugny" w:date="2018-09-05T12:02:00Z">
              <w:rPr>
                <w:i/>
                <w:iCs/>
                <w:lang w:val="en-US"/>
              </w:rPr>
            </w:rPrChange>
          </w:rPr>
          <w:t>:</w:t>
        </w:r>
      </w:ins>
      <w:r w:rsidR="00B31546" w:rsidRPr="00B31546">
        <w:t xml:space="preserve"> </w:t>
      </w:r>
    </w:p>
    <w:p w14:paraId="4885AA62" w14:textId="19F13D20" w:rsidR="00AA1C86" w:rsidRPr="00B31546" w:rsidRDefault="00B31546" w:rsidP="00AA1C86">
      <w:pPr>
        <w:rPr>
          <w:iCs/>
        </w:rPr>
      </w:pPr>
      <w:r w:rsidRPr="00B31546">
        <w:rPr>
          <w:iCs/>
        </w:rPr>
        <w:t xml:space="preserve">Inès MHEDDEN, Présidente, </w:t>
      </w:r>
      <w:hyperlink r:id="rId11" w:history="1">
        <w:r w:rsidRPr="00B31546">
          <w:rPr>
            <w:rStyle w:val="Lienhypertexte"/>
            <w:iCs/>
          </w:rPr>
          <w:t>ines.mhedden@ye-mistikrik.fr</w:t>
        </w:r>
      </w:hyperlink>
    </w:p>
    <w:p w14:paraId="6F17ECCF" w14:textId="77777777" w:rsidR="002D43FE" w:rsidRDefault="00B31546" w:rsidP="002D43FE">
      <w:pPr>
        <w:pStyle w:val="Titre4"/>
      </w:pPr>
      <w:r w:rsidRPr="00B31546">
        <w:t>Webmaster</w:t>
      </w:r>
      <w:r w:rsidRPr="00B31546">
        <w:rPr>
          <w:rFonts w:ascii="Calibri" w:hAnsi="Calibri" w:cs="Calibri"/>
        </w:rPr>
        <w:t> </w:t>
      </w:r>
      <w:r w:rsidRPr="00B31546">
        <w:t xml:space="preserve">: </w:t>
      </w:r>
    </w:p>
    <w:p w14:paraId="33BD029A" w14:textId="5ACC6A54" w:rsidR="00B31546" w:rsidRPr="00B31546" w:rsidRDefault="00B31546" w:rsidP="002D43FE">
      <w:pPr>
        <w:rPr>
          <w:ins w:id="23" w:author="Gabriel Dugny" w:date="2018-09-05T12:02:00Z"/>
          <w:rPrChange w:id="24" w:author="Gabriel Dugny" w:date="2018-09-05T12:02:00Z">
            <w:rPr>
              <w:ins w:id="25" w:author="Gabriel Dugny" w:date="2018-09-05T12:02:00Z"/>
              <w:lang w:val="en-US"/>
            </w:rPr>
          </w:rPrChange>
        </w:rPr>
      </w:pPr>
      <w:r w:rsidRPr="00B31546">
        <w:t xml:space="preserve">Gabriel DUGNY, Secrétaire, </w:t>
      </w:r>
      <w:hyperlink r:id="rId12" w:history="1">
        <w:r w:rsidRPr="00B31546">
          <w:rPr>
            <w:rStyle w:val="Lienhypertexte"/>
          </w:rPr>
          <w:t>gabriel.dugny@ye-mistikrik.fr</w:t>
        </w:r>
      </w:hyperlink>
      <w:r w:rsidRPr="00B31546">
        <w:t xml:space="preserve"> </w:t>
      </w:r>
    </w:p>
    <w:p w14:paraId="33D28FEB" w14:textId="77777777" w:rsidR="002D43FE" w:rsidRDefault="00AA1C86" w:rsidP="002D43FE">
      <w:pPr>
        <w:pStyle w:val="Titre4"/>
      </w:pPr>
      <w:ins w:id="26" w:author="Gabriel Dugny" w:date="2018-09-05T12:02:00Z">
        <w:r w:rsidRPr="00B31546">
          <w:rPr>
            <w:rPrChange w:id="27" w:author="Gabriel Dugny" w:date="2018-09-05T12:02:00Z">
              <w:rPr>
                <w:i/>
                <w:iCs/>
                <w:lang w:val="en-US"/>
              </w:rPr>
            </w:rPrChange>
          </w:rPr>
          <w:t>Hébergeur</w:t>
        </w:r>
        <w:r w:rsidRPr="00B31546">
          <w:rPr>
            <w:rFonts w:ascii="Calibri" w:hAnsi="Calibri" w:cs="Calibri"/>
            <w:rPrChange w:id="28" w:author="Gabriel Dugny" w:date="2018-09-05T12:02:00Z">
              <w:rPr>
                <w:rFonts w:ascii="Calibri" w:hAnsi="Calibri" w:cs="Calibri"/>
                <w:i/>
                <w:iCs/>
                <w:lang w:val="en-US"/>
              </w:rPr>
            </w:rPrChange>
          </w:rPr>
          <w:t> </w:t>
        </w:r>
        <w:r w:rsidRPr="00B31546">
          <w:rPr>
            <w:rPrChange w:id="29" w:author="Gabriel Dugny" w:date="2018-09-05T12:02:00Z">
              <w:rPr>
                <w:i/>
                <w:iCs/>
                <w:lang w:val="en-US"/>
              </w:rPr>
            </w:rPrChange>
          </w:rPr>
          <w:t>:</w:t>
        </w:r>
      </w:ins>
      <w:r w:rsidRPr="00B31546">
        <w:t xml:space="preserve"> </w:t>
      </w:r>
    </w:p>
    <w:p w14:paraId="4AE64B71" w14:textId="0BC586D7" w:rsidR="00AA1C86" w:rsidRPr="00B31546" w:rsidRDefault="00AA1C86" w:rsidP="002D43FE">
      <w:pPr>
        <w:rPr>
          <w:ins w:id="30" w:author="Gabriel Dugny" w:date="2018-09-05T12:02:00Z"/>
          <w:rPrChange w:id="31" w:author="Gabriel Dugny" w:date="2018-09-05T12:02:00Z">
            <w:rPr>
              <w:ins w:id="32" w:author="Gabriel Dugny" w:date="2018-09-05T12:02:00Z"/>
              <w:lang w:val="en-US"/>
            </w:rPr>
          </w:rPrChange>
        </w:rPr>
      </w:pPr>
      <w:r w:rsidRPr="00B31546">
        <w:t>Github Pages</w:t>
      </w:r>
    </w:p>
    <w:p w14:paraId="31BFFCE2" w14:textId="347A1B73" w:rsidR="00AA1C86" w:rsidRPr="00B31546" w:rsidRDefault="00AA1C86" w:rsidP="00AA1C86">
      <w:pPr>
        <w:spacing w:before="120" w:after="240"/>
        <w:rPr>
          <w:ins w:id="33" w:author="Gabriel Dugny" w:date="2018-09-05T12:02:00Z"/>
        </w:rPr>
      </w:pPr>
      <w:ins w:id="34" w:author="Gabriel Dugny" w:date="2018-09-05T12:02:00Z">
        <w:r w:rsidRPr="00B31546">
          <w:rPr>
            <w:rFonts w:ascii="Calibri" w:hAnsi="Calibri" w:cs="Calibri"/>
            <w:iCs/>
          </w:rPr>
          <w:t> </w:t>
        </w:r>
      </w:ins>
    </w:p>
    <w:p w14:paraId="4C6F8962" w14:textId="77777777" w:rsidR="00AA1C86" w:rsidRPr="00B31546" w:rsidRDefault="00AA1C86" w:rsidP="00AA1C86">
      <w:pPr>
        <w:rPr>
          <w:ins w:id="35" w:author="Gabriel Dugny" w:date="2018-09-05T12:02:00Z"/>
          <w:rPrChange w:id="36" w:author="Gabriel Dugny" w:date="2018-09-05T12:02:00Z">
            <w:rPr>
              <w:ins w:id="37" w:author="Gabriel Dugny" w:date="2018-09-05T12:02:00Z"/>
            </w:rPr>
          </w:rPrChange>
        </w:rPr>
        <w:pPrChange w:id="38" w:author="Gabriel Dugny" w:date="2018-09-05T12:02:00Z">
          <w:pPr>
            <w:pStyle w:val="Titre"/>
            <w:spacing w:after="240"/>
            <w:jc w:val="center"/>
          </w:pPr>
        </w:pPrChange>
      </w:pPr>
    </w:p>
    <w:p w14:paraId="27FEBCDA" w14:textId="4EA2E742" w:rsidR="00C8326C" w:rsidRPr="00B31546" w:rsidDel="00AA1C86" w:rsidRDefault="00BE35A7" w:rsidP="000A20D6">
      <w:pPr>
        <w:jc w:val="right"/>
        <w:rPr>
          <w:del w:id="39" w:author="Gabriel Dugny" w:date="2018-09-05T12:01:00Z"/>
        </w:rPr>
      </w:pPr>
      <w:del w:id="40" w:author="Gabriel Dugny" w:date="2018-09-05T12:01:00Z">
        <w:r w:rsidRPr="00B31546" w:rsidDel="00AA1C86">
          <w:delText xml:space="preserve">Villejuif, le </w:delText>
        </w:r>
        <w:r w:rsidRPr="00B31546" w:rsidDel="00AA1C86">
          <w:fldChar w:fldCharType="begin"/>
        </w:r>
        <w:r w:rsidRPr="00B31546" w:rsidDel="00AA1C86">
          <w:delInstrText xml:space="preserve"> TIME \@ "dddd d MMMM yyyy" </w:delInstrText>
        </w:r>
        <w:r w:rsidRPr="00B31546" w:rsidDel="00AA1C86">
          <w:fldChar w:fldCharType="separate"/>
        </w:r>
      </w:del>
      <w:ins w:id="41" w:author="Gabriel DUGNY" w:date="2018-09-04T18:58:00Z">
        <w:del w:id="42" w:author="Gabriel Dugny" w:date="2018-09-05T12:00:00Z">
          <w:r w:rsidR="005F2381" w:rsidRPr="00B31546" w:rsidDel="00AA1C86">
            <w:rPr>
              <w:noProof/>
            </w:rPr>
            <w:delText>mardi 4 septembre 2018</w:delText>
          </w:r>
        </w:del>
      </w:ins>
      <w:ins w:id="43" w:author="Gabriel DUGNY" w:date="2018-09-04T17:45:00Z">
        <w:del w:id="44" w:author="Gabriel Dugny" w:date="2018-09-05T12:00:00Z">
          <w:r w:rsidR="00E66527" w:rsidRPr="00B31546" w:rsidDel="00AA1C86">
            <w:rPr>
              <w:noProof/>
            </w:rPr>
            <w:delText>mardi 4 septembre 2018</w:delText>
          </w:r>
        </w:del>
      </w:ins>
      <w:del w:id="45" w:author="Gabriel Dugny" w:date="2018-09-05T12:00:00Z">
        <w:r w:rsidRPr="00B31546" w:rsidDel="00AA1C86">
          <w:rPr>
            <w:noProof/>
          </w:rPr>
          <w:delText>vendredi 31 août 2018</w:delText>
        </w:r>
      </w:del>
      <w:del w:id="46" w:author="Gabriel Dugny" w:date="2018-09-05T12:01:00Z">
        <w:r w:rsidRPr="00B31546" w:rsidDel="00AA1C86">
          <w:fldChar w:fldCharType="end"/>
        </w:r>
      </w:del>
    </w:p>
    <w:p w14:paraId="1A4518A3" w14:textId="466EF745" w:rsidR="006338BA" w:rsidRPr="00B31546" w:rsidDel="00AA1C86" w:rsidRDefault="00C26902" w:rsidP="00AA1C86">
      <w:pPr>
        <w:pStyle w:val="Titre1"/>
        <w:rPr>
          <w:del w:id="47" w:author="Gabriel Dugny" w:date="2018-09-05T12:02:00Z"/>
          <w:rFonts w:cstheme="majorHAnsi"/>
        </w:rPr>
        <w:pPrChange w:id="48" w:author="Gabriel Dugny" w:date="2018-09-05T12:02:00Z">
          <w:pPr>
            <w:pStyle w:val="Titre1"/>
          </w:pPr>
        </w:pPrChange>
      </w:pPr>
      <w:del w:id="49" w:author="Gabriel Dugny" w:date="2018-09-05T12:02:00Z">
        <w:r w:rsidRPr="00B31546" w:rsidDel="00AA1C86">
          <w:rPr>
            <w:rFonts w:eastAsia="Arial" w:cstheme="majorHAnsi"/>
          </w:rPr>
          <w:delText>I.</w:delText>
        </w:r>
        <w:r w:rsidR="0019501D" w:rsidRPr="00B31546" w:rsidDel="00AA1C86">
          <w:rPr>
            <w:rFonts w:eastAsia="Arial" w:cstheme="majorHAnsi"/>
          </w:rPr>
          <w:delText xml:space="preserve"> </w:delText>
        </w:r>
        <w:r w:rsidR="000B6301" w:rsidRPr="00B31546" w:rsidDel="00AA1C86">
          <w:rPr>
            <w:rFonts w:eastAsia="Times New Roman" w:cstheme="majorHAnsi"/>
          </w:rPr>
          <w:delText>Disposition</w:delText>
        </w:r>
        <w:r w:rsidR="00A72B88" w:rsidRPr="00B31546" w:rsidDel="00AA1C86">
          <w:rPr>
            <w:rFonts w:eastAsia="Times New Roman" w:cstheme="majorHAnsi"/>
          </w:rPr>
          <w:delText>s</w:delText>
        </w:r>
        <w:r w:rsidR="000B6301" w:rsidRPr="00B31546" w:rsidDel="00AA1C86">
          <w:rPr>
            <w:rFonts w:eastAsia="Times New Roman" w:cstheme="majorHAnsi"/>
          </w:rPr>
          <w:delText xml:space="preserve"> générale</w:delText>
        </w:r>
        <w:r w:rsidR="00A72B88" w:rsidRPr="00B31546" w:rsidDel="00AA1C86">
          <w:rPr>
            <w:rFonts w:eastAsia="Times New Roman" w:cstheme="majorHAnsi"/>
          </w:rPr>
          <w:delText>s</w:delText>
        </w:r>
      </w:del>
    </w:p>
    <w:p w14:paraId="1A4518A5" w14:textId="5F48187D" w:rsidR="006338BA" w:rsidRPr="00B31546" w:rsidDel="00AA1C86" w:rsidRDefault="00C26902" w:rsidP="00AA1C86">
      <w:pPr>
        <w:pStyle w:val="Titre1"/>
        <w:rPr>
          <w:del w:id="50" w:author="Gabriel Dugny" w:date="2018-09-05T12:02:00Z"/>
        </w:rPr>
        <w:pPrChange w:id="51" w:author="Gabriel Dugny" w:date="2018-09-05T12:02:00Z">
          <w:pPr>
            <w:pStyle w:val="Titre3"/>
          </w:pPr>
        </w:pPrChange>
      </w:pPr>
      <w:bookmarkStart w:id="52" w:name="_Ref523235991"/>
      <w:del w:id="53" w:author="Gabriel Dugny" w:date="2018-09-05T12:02:00Z">
        <w:r w:rsidRPr="00B31546" w:rsidDel="00AA1C86">
          <w:delText>Forme.</w:delText>
        </w:r>
        <w:bookmarkEnd w:id="52"/>
      </w:del>
    </w:p>
    <w:p w14:paraId="1A4518A7" w14:textId="068D0457" w:rsidR="006338BA" w:rsidRPr="00B31546" w:rsidDel="00AA1C86" w:rsidRDefault="00C26902" w:rsidP="00AA1C86">
      <w:pPr>
        <w:pStyle w:val="Titre1"/>
        <w:rPr>
          <w:del w:id="54" w:author="Gabriel Dugny" w:date="2018-09-05T12:02:00Z"/>
          <w:rFonts w:cstheme="minorHAnsi"/>
          <w:szCs w:val="22"/>
        </w:rPr>
        <w:pPrChange w:id="55" w:author="Gabriel Dugny" w:date="2018-09-05T12:02:00Z">
          <w:pPr>
            <w:spacing w:line="240" w:lineRule="auto"/>
            <w:ind w:right="85"/>
            <w:jc w:val="both"/>
          </w:pPr>
        </w:pPrChange>
      </w:pPr>
      <w:del w:id="56" w:author="Gabriel Dugny" w:date="2018-09-05T12:02:00Z">
        <w:r w:rsidRPr="00B31546" w:rsidDel="00AA1C86">
          <w:rPr>
            <w:rFonts w:eastAsia="Times New Roman" w:cstheme="minorHAnsi"/>
            <w:szCs w:val="22"/>
          </w:rPr>
          <w:delText>Il</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est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form</w:delText>
        </w:r>
        <w:r w:rsidR="005576D3" w:rsidRPr="00B31546" w:rsidDel="00AA1C86">
          <w:rPr>
            <w:rFonts w:eastAsia="Times New Roman" w:cstheme="minorHAnsi"/>
            <w:szCs w:val="22"/>
          </w:rPr>
          <w:delText>é</w:delText>
        </w:r>
        <w:r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entre</w:delText>
        </w:r>
        <w:r w:rsidR="00567A7F" w:rsidRPr="00B31546" w:rsidDel="00AA1C86">
          <w:rPr>
            <w:rFonts w:eastAsia="Times New Roman" w:cstheme="minorHAnsi"/>
            <w:szCs w:val="22"/>
          </w:rPr>
          <w:delText xml:space="preserve"> </w:delText>
        </w:r>
        <w:r w:rsidRPr="00B31546" w:rsidDel="00AA1C86">
          <w:rPr>
            <w:rFonts w:eastAsia="Times New Roman" w:cstheme="minorHAnsi"/>
            <w:szCs w:val="22"/>
          </w:rPr>
          <w:delText>les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personnes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physiques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ou</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morales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qui</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adhèreront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aux </w:delText>
        </w:r>
        <w:r w:rsidR="005576D3" w:rsidRPr="00B31546" w:rsidDel="00AA1C86">
          <w:rPr>
            <w:rFonts w:eastAsia="Times New Roman" w:cstheme="minorHAnsi"/>
            <w:szCs w:val="22"/>
          </w:rPr>
          <w:delText>présents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statuts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et rempliront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conditions</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ci-après</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fixées</w:delText>
        </w:r>
        <w:r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une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association</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régie</w:delText>
        </w:r>
        <w:r w:rsidRPr="00B31546" w:rsidDel="00AA1C86">
          <w:rPr>
            <w:rFonts w:eastAsia="Times New Roman" w:cstheme="minorHAnsi"/>
            <w:szCs w:val="22"/>
          </w:rPr>
          <w:delText xml:space="preserve"> par la loi du </w:delText>
        </w:r>
        <w:r w:rsidR="00614166" w:rsidRPr="00B31546" w:rsidDel="00AA1C86">
          <w:rPr>
            <w:rFonts w:eastAsia="Times New Roman" w:cstheme="minorHAnsi"/>
            <w:szCs w:val="22"/>
          </w:rPr>
          <w:delText>1</w:delText>
        </w:r>
        <w:r w:rsidRPr="00B31546" w:rsidDel="00AA1C86">
          <w:rPr>
            <w:rFonts w:eastAsia="Times New Roman" w:cstheme="minorHAnsi"/>
            <w:szCs w:val="22"/>
          </w:rPr>
          <w:delText>er juillet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1901 et les </w:delText>
        </w:r>
        <w:r w:rsidR="005576D3" w:rsidRPr="00B31546" w:rsidDel="00AA1C86">
          <w:rPr>
            <w:rFonts w:eastAsia="Times New Roman" w:cstheme="minorHAnsi"/>
            <w:szCs w:val="22"/>
          </w:rPr>
          <w:delText>présents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statuts.</w:delText>
        </w:r>
      </w:del>
    </w:p>
    <w:p w14:paraId="1A4518AA" w14:textId="0438F6D4" w:rsidR="006338BA" w:rsidRPr="00B31546" w:rsidDel="00AA1C86" w:rsidRDefault="00C26902" w:rsidP="00AA1C86">
      <w:pPr>
        <w:pStyle w:val="Titre1"/>
        <w:rPr>
          <w:del w:id="57" w:author="Gabriel Dugny" w:date="2018-09-05T12:02:00Z"/>
        </w:rPr>
        <w:pPrChange w:id="58" w:author="Gabriel Dugny" w:date="2018-09-05T12:02:00Z">
          <w:pPr>
            <w:pStyle w:val="Titre3"/>
          </w:pPr>
        </w:pPrChange>
      </w:pPr>
      <w:del w:id="59" w:author="Gabriel Dugny" w:date="2018-09-05T12:02:00Z">
        <w:r w:rsidRPr="00B31546" w:rsidDel="00AA1C86">
          <w:delText>Objet</w:delText>
        </w:r>
        <w:r w:rsidR="000A623D" w:rsidRPr="00B31546" w:rsidDel="00AA1C86">
          <w:delText>.</w:delText>
        </w:r>
      </w:del>
    </w:p>
    <w:p w14:paraId="1A4518AD" w14:textId="6B937FCF" w:rsidR="006338BA" w:rsidRPr="00B31546" w:rsidDel="00AA1C86" w:rsidRDefault="00C26902" w:rsidP="00AA1C86">
      <w:pPr>
        <w:pStyle w:val="Titre1"/>
        <w:rPr>
          <w:del w:id="60" w:author="Gabriel Dugny" w:date="2018-09-05T12:02:00Z"/>
          <w:rFonts w:cstheme="minorHAnsi"/>
          <w:szCs w:val="22"/>
        </w:rPr>
        <w:pPrChange w:id="61" w:author="Gabriel Dugny" w:date="2018-09-05T12:02:00Z">
          <w:pPr>
            <w:spacing w:line="240" w:lineRule="auto"/>
          </w:pPr>
        </w:pPrChange>
      </w:pPr>
      <w:del w:id="62" w:author="Gabriel Dugny" w:date="2018-09-05T12:02:00Z">
        <w:r w:rsidRPr="00B31546" w:rsidDel="00AA1C86">
          <w:rPr>
            <w:rFonts w:eastAsia="Times New Roman" w:cstheme="minorHAnsi"/>
            <w:szCs w:val="22"/>
          </w:rPr>
          <w:delText>L'association</w:delText>
        </w:r>
        <w:r w:rsidR="0019501D" w:rsidRPr="00B31546" w:rsidDel="00AA1C86">
          <w:rPr>
            <w:rFonts w:eastAsia="Times New Roman" w:cstheme="minorHAnsi"/>
            <w:szCs w:val="22"/>
          </w:rPr>
          <w:delText xml:space="preserve"> </w:delText>
        </w:r>
        <w:r w:rsidR="006A3796" w:rsidRPr="00B31546" w:rsidDel="00AA1C86">
          <w:rPr>
            <w:rFonts w:eastAsia="Times New Roman" w:cstheme="minorHAnsi"/>
            <w:szCs w:val="22"/>
          </w:rPr>
          <w:delText>a</w:delText>
        </w:r>
        <w:r w:rsidRPr="00B31546" w:rsidDel="00AA1C86">
          <w:rPr>
            <w:rFonts w:eastAsia="Times New Roman" w:cstheme="minorHAnsi"/>
            <w:szCs w:val="22"/>
          </w:rPr>
          <w:delText xml:space="preserve"> pour </w:delText>
        </w:r>
        <w:r w:rsidR="005576D3" w:rsidRPr="00B31546" w:rsidDel="00AA1C86">
          <w:rPr>
            <w:rFonts w:eastAsia="Times New Roman" w:cstheme="minorHAnsi"/>
            <w:szCs w:val="22"/>
          </w:rPr>
          <w:delText>objet</w:delText>
        </w:r>
        <w:r w:rsidRPr="00B31546" w:rsidDel="00AA1C86">
          <w:rPr>
            <w:rFonts w:eastAsia="Times New Roman" w:cstheme="minorHAnsi"/>
            <w:szCs w:val="22"/>
          </w:rPr>
          <w:delText xml:space="preserve"> de proposer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aux </w:delText>
        </w:r>
        <w:r w:rsidR="005576D3" w:rsidRPr="00B31546" w:rsidDel="00AA1C86">
          <w:rPr>
            <w:rFonts w:eastAsia="Times New Roman" w:cstheme="minorHAnsi"/>
            <w:szCs w:val="22"/>
          </w:rPr>
          <w:delText>étudiants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w:delText>
        </w:r>
        <w:r w:rsidR="00FD61CF" w:rsidRPr="00B31546" w:rsidDel="00AA1C86">
          <w:rPr>
            <w:rFonts w:eastAsia="Times New Roman" w:cstheme="minorHAnsi"/>
            <w:szCs w:val="22"/>
          </w:rPr>
          <w:delText xml:space="preserve">u Groupe </w:delText>
        </w:r>
        <w:r w:rsidRPr="00B31546" w:rsidDel="00AA1C86">
          <w:rPr>
            <w:rFonts w:eastAsia="Times New Roman" w:cstheme="minorHAnsi"/>
            <w:szCs w:val="22"/>
          </w:rPr>
          <w:delText>E</w:delText>
        </w:r>
        <w:r w:rsidR="000B66B3" w:rsidRPr="00B31546" w:rsidDel="00AA1C86">
          <w:rPr>
            <w:rFonts w:eastAsia="Times New Roman" w:cstheme="minorHAnsi"/>
            <w:szCs w:val="22"/>
          </w:rPr>
          <w:delText>frei</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qui le souhaitent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de </w:delText>
        </w:r>
        <w:r w:rsidR="005576D3" w:rsidRPr="00B31546" w:rsidDel="00AA1C86">
          <w:rPr>
            <w:rFonts w:eastAsia="Times New Roman" w:cstheme="minorHAnsi"/>
            <w:szCs w:val="22"/>
          </w:rPr>
          <w:delText>découvrir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le</w:delText>
        </w:r>
        <w:r w:rsidR="005576D3" w:rsidRPr="00B31546" w:rsidDel="00AA1C86">
          <w:rPr>
            <w:rFonts w:eastAsia="Times New Roman" w:cstheme="minorHAnsi"/>
            <w:szCs w:val="22"/>
          </w:rPr>
          <w:delText xml:space="preserve"> théâtre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sous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ses</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différents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aspects</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à</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travers</w:delText>
        </w:r>
        <w:r w:rsidR="0019501D" w:rsidRPr="00B31546" w:rsidDel="00AA1C86">
          <w:rPr>
            <w:rFonts w:eastAsia="Times New Roman" w:cstheme="minorHAnsi"/>
            <w:szCs w:val="22"/>
          </w:rPr>
          <w:delText xml:space="preserve"> </w:delText>
        </w:r>
        <w:r w:rsidR="005576D3" w:rsidRPr="00B31546" w:rsidDel="00AA1C86">
          <w:rPr>
            <w:rFonts w:eastAsia="Arial" w:cstheme="minorHAnsi"/>
            <w:szCs w:val="22"/>
          </w:rPr>
          <w:delText>l’</w:delText>
        </w:r>
        <w:r w:rsidRPr="00B31546" w:rsidDel="00AA1C86">
          <w:rPr>
            <w:rFonts w:eastAsia="Times New Roman" w:cstheme="minorHAnsi"/>
            <w:szCs w:val="22"/>
          </w:rPr>
          <w:delText>organisation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w:delText>
        </w:r>
        <w:r w:rsidR="008B27E9" w:rsidRPr="00B31546" w:rsidDel="00AA1C86">
          <w:rPr>
            <w:rFonts w:eastAsia="Times New Roman" w:cstheme="minorHAnsi"/>
            <w:szCs w:val="22"/>
          </w:rPr>
          <w:delText>’évènements sur le campus, d</w:delText>
        </w:r>
        <w:r w:rsidRPr="00B31546" w:rsidDel="00AA1C86">
          <w:rPr>
            <w:rFonts w:eastAsia="Times New Roman" w:cstheme="minorHAnsi"/>
            <w:szCs w:val="22"/>
          </w:rPr>
          <w:delText>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sorties</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organisées</w:delText>
        </w:r>
        <w:r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à</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travers la</w:delText>
        </w:r>
        <w:r w:rsidR="005576D3" w:rsidRPr="00B31546" w:rsidDel="00AA1C86">
          <w:rPr>
            <w:rFonts w:cstheme="minorHAnsi"/>
            <w:szCs w:val="22"/>
          </w:rPr>
          <w:delText xml:space="preserve"> </w:delText>
        </w:r>
        <w:r w:rsidR="005576D3" w:rsidRPr="00B31546" w:rsidDel="00AA1C86">
          <w:rPr>
            <w:rFonts w:eastAsia="Times New Roman" w:cstheme="minorHAnsi"/>
            <w:szCs w:val="22"/>
          </w:rPr>
          <w:delText>réalisation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de </w:delText>
        </w:r>
        <w:r w:rsidR="005576D3" w:rsidRPr="00B31546" w:rsidDel="00AA1C86">
          <w:rPr>
            <w:rFonts w:eastAsia="Times New Roman" w:cstheme="minorHAnsi"/>
            <w:szCs w:val="22"/>
          </w:rPr>
          <w:delText>pièces</w:delText>
        </w:r>
        <w:r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ou de tout autre </w:delText>
        </w:r>
        <w:r w:rsidR="005576D3" w:rsidRPr="00B31546" w:rsidDel="00AA1C86">
          <w:rPr>
            <w:rFonts w:eastAsia="Times New Roman" w:cstheme="minorHAnsi"/>
            <w:szCs w:val="22"/>
          </w:rPr>
          <w:delText>manière</w:delText>
        </w:r>
        <w:r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appropriée</w:delText>
        </w:r>
        <w:r w:rsidRPr="00B31546" w:rsidDel="00AA1C86">
          <w:rPr>
            <w:rFonts w:eastAsia="Times New Roman" w:cstheme="minorHAnsi"/>
            <w:szCs w:val="22"/>
          </w:rPr>
          <w:delText>.</w:delText>
        </w:r>
      </w:del>
    </w:p>
    <w:p w14:paraId="1A4518AF" w14:textId="53F0925D" w:rsidR="006338BA" w:rsidRPr="00B31546" w:rsidDel="00AA1C86" w:rsidRDefault="005576D3" w:rsidP="00AA1C86">
      <w:pPr>
        <w:pStyle w:val="Titre1"/>
        <w:rPr>
          <w:del w:id="63" w:author="Gabriel Dugny" w:date="2018-09-05T12:02:00Z"/>
        </w:rPr>
        <w:pPrChange w:id="64" w:author="Gabriel Dugny" w:date="2018-09-05T12:02:00Z">
          <w:pPr>
            <w:pStyle w:val="Titre3"/>
          </w:pPr>
        </w:pPrChange>
      </w:pPr>
      <w:del w:id="65" w:author="Gabriel Dugny" w:date="2018-09-05T12:02:00Z">
        <w:r w:rsidRPr="00B31546" w:rsidDel="00AA1C86">
          <w:rPr>
            <w:rFonts w:eastAsia="Times New Roman"/>
          </w:rPr>
          <w:delText>Dénomination</w:delText>
        </w:r>
        <w:r w:rsidR="00C26902" w:rsidRPr="00B31546" w:rsidDel="00AA1C86">
          <w:rPr>
            <w:rFonts w:eastAsia="Times New Roman"/>
          </w:rPr>
          <w:delText>.</w:delText>
        </w:r>
      </w:del>
    </w:p>
    <w:p w14:paraId="1A4518B1" w14:textId="0E315B49" w:rsidR="006338BA" w:rsidRPr="00B31546" w:rsidDel="00AA1C86" w:rsidRDefault="00C26902" w:rsidP="00AA1C86">
      <w:pPr>
        <w:pStyle w:val="Titre1"/>
        <w:rPr>
          <w:del w:id="66" w:author="Gabriel Dugny" w:date="2018-09-05T12:02:00Z"/>
          <w:rFonts w:ascii="Uni Neue Regular" w:eastAsia="Times New Roman" w:hAnsi="Uni Neue Regular" w:cs="Uni Neue Regular"/>
          <w:szCs w:val="22"/>
        </w:rPr>
        <w:pPrChange w:id="67" w:author="Gabriel Dugny" w:date="2018-09-05T12:02:00Z">
          <w:pPr>
            <w:spacing w:line="240" w:lineRule="auto"/>
            <w:ind w:right="1151"/>
            <w:jc w:val="both"/>
          </w:pPr>
        </w:pPrChange>
      </w:pPr>
      <w:del w:id="68" w:author="Gabriel Dugny" w:date="2018-09-05T12:02:00Z">
        <w:r w:rsidRPr="00B31546" w:rsidDel="00AA1C86">
          <w:rPr>
            <w:rFonts w:eastAsia="Times New Roman" w:cstheme="minorHAnsi"/>
            <w:szCs w:val="22"/>
          </w:rPr>
          <w:delText xml:space="preserve">La </w:delText>
        </w:r>
        <w:r w:rsidR="005576D3" w:rsidRPr="00B31546" w:rsidDel="00AA1C86">
          <w:rPr>
            <w:rFonts w:eastAsia="Times New Roman" w:cstheme="minorHAnsi"/>
            <w:szCs w:val="22"/>
          </w:rPr>
          <w:delText>dénomination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 l'association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est </w:delText>
        </w:r>
        <w:r w:rsidR="005576D3" w:rsidRPr="00B31546" w:rsidDel="00AA1C86">
          <w:rPr>
            <w:rFonts w:eastAsia="Times New Roman" w:cstheme="minorHAnsi"/>
            <w:szCs w:val="22"/>
          </w:rPr>
          <w:delText>«</w:delText>
        </w:r>
        <w:r w:rsidR="005576D3" w:rsidRPr="00B31546" w:rsidDel="00AA1C86">
          <w:rPr>
            <w:rFonts w:ascii="Calibri" w:eastAsia="Times New Roman" w:hAnsi="Calibri" w:cs="Calibri"/>
            <w:szCs w:val="22"/>
          </w:rPr>
          <w:delText> </w:delText>
        </w:r>
        <w:r w:rsidRPr="00B31546" w:rsidDel="00AA1C86">
          <w:rPr>
            <w:rFonts w:eastAsia="Times New Roman" w:cstheme="minorHAnsi"/>
            <w:szCs w:val="22"/>
          </w:rPr>
          <w:delText>Y</w:delText>
        </w:r>
        <w:r w:rsidR="005576D3" w:rsidRPr="00B31546" w:rsidDel="00AA1C86">
          <w:rPr>
            <w:rFonts w:eastAsia="Times New Roman" w:cstheme="minorHAnsi"/>
            <w:szCs w:val="22"/>
          </w:rPr>
          <w:delText>é</w:delText>
        </w:r>
        <w:r w:rsidRPr="00B31546" w:rsidDel="00AA1C86">
          <w:rPr>
            <w:rFonts w:eastAsia="Times New Roman" w:cstheme="minorHAnsi"/>
            <w:szCs w:val="22"/>
          </w:rPr>
          <w:delText xml:space="preserve"> Mistikrik</w:delText>
        </w:r>
        <w:r w:rsidR="005576D3" w:rsidRPr="00B31546" w:rsidDel="00AA1C86">
          <w:rPr>
            <w:rFonts w:ascii="Calibri" w:eastAsia="Times New Roman" w:hAnsi="Calibri" w:cs="Calibri"/>
            <w:szCs w:val="22"/>
          </w:rPr>
          <w:delText> </w:delText>
        </w:r>
        <w:r w:rsidR="005576D3" w:rsidRPr="00B31546" w:rsidDel="00AA1C86">
          <w:rPr>
            <w:rFonts w:eastAsia="Times New Roman" w:cstheme="minorHAnsi"/>
            <w:szCs w:val="22"/>
          </w:rPr>
          <w:delText>? – Association Théâtre de l’Efrei</w:delText>
        </w:r>
        <w:r w:rsidR="005576D3" w:rsidRPr="00B31546" w:rsidDel="00AA1C86">
          <w:rPr>
            <w:rFonts w:ascii="Calibri" w:eastAsia="Times New Roman" w:hAnsi="Calibri" w:cs="Calibri"/>
            <w:szCs w:val="22"/>
          </w:rPr>
          <w:delText> </w:delText>
        </w:r>
        <w:r w:rsidR="005576D3" w:rsidRPr="00B31546" w:rsidDel="00AA1C86">
          <w:rPr>
            <w:rFonts w:ascii="Uni Neue Regular" w:eastAsia="Times New Roman" w:hAnsi="Uni Neue Regular" w:cs="Uni Neue Regular"/>
            <w:szCs w:val="22"/>
          </w:rPr>
          <w:delText>»</w:delText>
        </w:r>
        <w:r w:rsidR="0095472C" w:rsidRPr="00B31546" w:rsidDel="00AA1C86">
          <w:rPr>
            <w:rFonts w:ascii="Uni Neue Regular" w:eastAsia="Times New Roman" w:hAnsi="Uni Neue Regular" w:cs="Uni Neue Regular"/>
            <w:szCs w:val="22"/>
          </w:rPr>
          <w:delText>.</w:delText>
        </w:r>
      </w:del>
    </w:p>
    <w:p w14:paraId="60F54843" w14:textId="5185B728" w:rsidR="00B205FE" w:rsidRPr="00B31546" w:rsidDel="00AA1C86" w:rsidRDefault="00B205FE" w:rsidP="00AA1C86">
      <w:pPr>
        <w:pStyle w:val="Titre1"/>
        <w:rPr>
          <w:del w:id="69" w:author="Gabriel Dugny" w:date="2018-09-05T12:02:00Z"/>
          <w:rFonts w:cstheme="minorHAnsi"/>
          <w:szCs w:val="22"/>
        </w:rPr>
        <w:pPrChange w:id="70" w:author="Gabriel Dugny" w:date="2018-09-05T12:02:00Z">
          <w:pPr>
            <w:spacing w:line="240" w:lineRule="auto"/>
            <w:ind w:right="1151"/>
            <w:jc w:val="both"/>
          </w:pPr>
        </w:pPrChange>
      </w:pPr>
      <w:del w:id="71" w:author="Gabriel Dugny" w:date="2018-09-05T12:02:00Z">
        <w:r w:rsidRPr="00B31546" w:rsidDel="00AA1C86">
          <w:rPr>
            <w:rFonts w:cstheme="minorHAnsi"/>
            <w:szCs w:val="22"/>
          </w:rPr>
          <w:delText>Le nom d</w:delText>
        </w:r>
        <w:r w:rsidR="00D4742E" w:rsidRPr="00B31546" w:rsidDel="00AA1C86">
          <w:rPr>
            <w:rFonts w:cstheme="minorHAnsi"/>
            <w:szCs w:val="22"/>
          </w:rPr>
          <w:delText>’usage de l’association</w:delText>
        </w:r>
        <w:r w:rsidR="00B36CEE" w:rsidRPr="00B31546" w:rsidDel="00AA1C86">
          <w:rPr>
            <w:rFonts w:cstheme="minorHAnsi"/>
            <w:szCs w:val="22"/>
          </w:rPr>
          <w:delText>, utilisé pour la désigner ci-après,</w:delText>
        </w:r>
        <w:r w:rsidR="00D4742E" w:rsidRPr="00B31546" w:rsidDel="00AA1C86">
          <w:rPr>
            <w:rFonts w:cstheme="minorHAnsi"/>
            <w:szCs w:val="22"/>
          </w:rPr>
          <w:delText xml:space="preserve"> est </w:delText>
        </w:r>
        <w:r w:rsidR="0081010D" w:rsidRPr="00B31546" w:rsidDel="00AA1C86">
          <w:rPr>
            <w:rFonts w:cstheme="minorHAnsi"/>
            <w:szCs w:val="22"/>
          </w:rPr>
          <w:delText>«</w:delText>
        </w:r>
        <w:r w:rsidR="0081010D" w:rsidRPr="00B31546" w:rsidDel="00AA1C86">
          <w:rPr>
            <w:rFonts w:ascii="Calibri" w:hAnsi="Calibri" w:cs="Calibri"/>
            <w:szCs w:val="22"/>
          </w:rPr>
          <w:delText> </w:delText>
        </w:r>
        <w:r w:rsidR="0081010D" w:rsidRPr="00B31546" w:rsidDel="00AA1C86">
          <w:rPr>
            <w:rFonts w:cstheme="minorHAnsi"/>
            <w:szCs w:val="22"/>
          </w:rPr>
          <w:delText>Yé Mistikrik</w:delText>
        </w:r>
        <w:r w:rsidR="0081010D" w:rsidRPr="00B31546" w:rsidDel="00AA1C86">
          <w:rPr>
            <w:rFonts w:ascii="Calibri" w:hAnsi="Calibri" w:cs="Calibri"/>
            <w:szCs w:val="22"/>
          </w:rPr>
          <w:delText> </w:delText>
        </w:r>
        <w:r w:rsidR="0081010D" w:rsidRPr="00B31546" w:rsidDel="00AA1C86">
          <w:rPr>
            <w:rFonts w:ascii="Uni Neue Regular" w:hAnsi="Uni Neue Regular" w:cs="Uni Neue Regular"/>
            <w:szCs w:val="22"/>
          </w:rPr>
          <w:delText>»</w:delText>
        </w:r>
        <w:r w:rsidR="0081010D" w:rsidRPr="00B31546" w:rsidDel="00AA1C86">
          <w:rPr>
            <w:rFonts w:cstheme="minorHAnsi"/>
            <w:szCs w:val="22"/>
          </w:rPr>
          <w:delText>.</w:delText>
        </w:r>
      </w:del>
    </w:p>
    <w:p w14:paraId="1A4518B3" w14:textId="3A9D5619" w:rsidR="006338BA" w:rsidRPr="00B31546" w:rsidDel="00AA1C86" w:rsidRDefault="00C26902" w:rsidP="00AA1C86">
      <w:pPr>
        <w:pStyle w:val="Titre1"/>
        <w:rPr>
          <w:del w:id="72" w:author="Gabriel Dugny" w:date="2018-09-05T12:02:00Z"/>
        </w:rPr>
        <w:pPrChange w:id="73" w:author="Gabriel Dugny" w:date="2018-09-05T12:02:00Z">
          <w:pPr>
            <w:pStyle w:val="Titre3"/>
          </w:pPr>
        </w:pPrChange>
      </w:pPr>
      <w:del w:id="74" w:author="Gabriel Dugny" w:date="2018-09-05T12:02:00Z">
        <w:r w:rsidRPr="00B31546" w:rsidDel="00AA1C86">
          <w:rPr>
            <w:rFonts w:eastAsia="Times New Roman"/>
          </w:rPr>
          <w:delText>Si</w:delText>
        </w:r>
        <w:r w:rsidR="005576D3" w:rsidRPr="00B31546" w:rsidDel="00AA1C86">
          <w:rPr>
            <w:rFonts w:eastAsia="Times New Roman"/>
          </w:rPr>
          <w:delText>è</w:delText>
        </w:r>
        <w:r w:rsidRPr="00B31546" w:rsidDel="00AA1C86">
          <w:rPr>
            <w:rFonts w:eastAsia="Times New Roman"/>
          </w:rPr>
          <w:delText>ge.</w:delText>
        </w:r>
      </w:del>
    </w:p>
    <w:p w14:paraId="1A4518B5" w14:textId="7B78C9A8" w:rsidR="006338BA" w:rsidRPr="00B31546" w:rsidDel="00AA1C86" w:rsidRDefault="00C26902" w:rsidP="00AA1C86">
      <w:pPr>
        <w:pStyle w:val="Titre1"/>
        <w:rPr>
          <w:del w:id="75" w:author="Gabriel Dugny" w:date="2018-09-05T12:02:00Z"/>
          <w:rFonts w:cstheme="minorHAnsi"/>
          <w:szCs w:val="22"/>
        </w:rPr>
        <w:pPrChange w:id="76" w:author="Gabriel Dugny" w:date="2018-09-05T12:02:00Z">
          <w:pPr>
            <w:spacing w:line="240" w:lineRule="auto"/>
            <w:ind w:right="68"/>
            <w:jc w:val="both"/>
          </w:pPr>
        </w:pPrChange>
      </w:pPr>
      <w:del w:id="77" w:author="Gabriel Dugny" w:date="2018-09-05T12:02:00Z">
        <w:r w:rsidRPr="00B31546" w:rsidDel="00AA1C86">
          <w:rPr>
            <w:rFonts w:eastAsia="Times New Roman" w:cstheme="minorHAnsi"/>
            <w:szCs w:val="22"/>
          </w:rPr>
          <w:delText xml:space="preserve">Le </w:delText>
        </w:r>
        <w:r w:rsidR="005576D3" w:rsidRPr="00B31546" w:rsidDel="00AA1C86">
          <w:rPr>
            <w:rFonts w:eastAsia="Times New Roman" w:cstheme="minorHAnsi"/>
            <w:szCs w:val="22"/>
          </w:rPr>
          <w:delText>siège</w:delText>
        </w:r>
        <w:r w:rsidRPr="00B31546" w:rsidDel="00AA1C86">
          <w:rPr>
            <w:rFonts w:eastAsia="Times New Roman" w:cstheme="minorHAnsi"/>
            <w:szCs w:val="22"/>
          </w:rPr>
          <w:delText xml:space="preserve"> de l'association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est fix</w:delText>
        </w:r>
        <w:r w:rsidR="000A623D" w:rsidRPr="00B31546" w:rsidDel="00AA1C86">
          <w:rPr>
            <w:rFonts w:eastAsia="Times New Roman" w:cstheme="minorHAnsi"/>
            <w:szCs w:val="22"/>
          </w:rPr>
          <w:delText>é</w:delText>
        </w:r>
        <w:r w:rsidR="0019501D" w:rsidRPr="00B31546" w:rsidDel="00AA1C86">
          <w:rPr>
            <w:rFonts w:eastAsia="Times New Roman" w:cstheme="minorHAnsi"/>
            <w:szCs w:val="22"/>
          </w:rPr>
          <w:delText xml:space="preserve"> à</w:delText>
        </w:r>
        <w:r w:rsidRPr="00B31546" w:rsidDel="00AA1C86">
          <w:rPr>
            <w:rFonts w:eastAsia="Times New Roman" w:cstheme="minorHAnsi"/>
            <w:szCs w:val="22"/>
          </w:rPr>
          <w:delText xml:space="preserve"> Villejuif</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dans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les locaux</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 l'E</w:delText>
        </w:r>
        <w:r w:rsidR="000A623D" w:rsidRPr="00B31546" w:rsidDel="00AA1C86">
          <w:rPr>
            <w:rFonts w:eastAsia="Times New Roman" w:cstheme="minorHAnsi"/>
            <w:szCs w:val="22"/>
          </w:rPr>
          <w:delText>frei</w:delText>
        </w:r>
        <w:r w:rsidR="00B36CEE"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au 30-32</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Avenue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de la </w:delText>
        </w:r>
        <w:r w:rsidR="005576D3" w:rsidRPr="00B31546" w:rsidDel="00AA1C86">
          <w:rPr>
            <w:rFonts w:eastAsia="Times New Roman" w:cstheme="minorHAnsi"/>
            <w:szCs w:val="22"/>
          </w:rPr>
          <w:delText>République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948</w:delText>
        </w:r>
        <w:r w:rsidR="00B36CEE" w:rsidRPr="00B31546" w:rsidDel="00AA1C86">
          <w:rPr>
            <w:rFonts w:eastAsia="Times New Roman" w:cstheme="minorHAnsi"/>
            <w:szCs w:val="22"/>
          </w:rPr>
          <w:delText>00</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VILLEJUIF.</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Il pourra</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être</w:delText>
        </w:r>
        <w:r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transféré</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en tout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autre endroit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par simple </w:delText>
        </w:r>
        <w:r w:rsidR="005576D3" w:rsidRPr="00B31546" w:rsidDel="00AA1C86">
          <w:rPr>
            <w:rFonts w:eastAsia="Times New Roman" w:cstheme="minorHAnsi"/>
            <w:szCs w:val="22"/>
          </w:rPr>
          <w:delText>décision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du conseil d'administration.</w:delText>
        </w:r>
      </w:del>
    </w:p>
    <w:p w14:paraId="1A4518B7" w14:textId="22AA5690" w:rsidR="006338BA" w:rsidRPr="00B31546" w:rsidDel="00AA1C86" w:rsidRDefault="00C26902" w:rsidP="00AA1C86">
      <w:pPr>
        <w:pStyle w:val="Titre1"/>
        <w:rPr>
          <w:del w:id="78" w:author="Gabriel Dugny" w:date="2018-09-05T12:02:00Z"/>
        </w:rPr>
        <w:pPrChange w:id="79" w:author="Gabriel Dugny" w:date="2018-09-05T12:02:00Z">
          <w:pPr>
            <w:pStyle w:val="Titre3"/>
          </w:pPr>
        </w:pPrChange>
      </w:pPr>
      <w:del w:id="80" w:author="Gabriel Dugny" w:date="2018-09-05T12:02:00Z">
        <w:r w:rsidRPr="00B31546" w:rsidDel="00AA1C86">
          <w:rPr>
            <w:rFonts w:eastAsia="Times New Roman"/>
          </w:rPr>
          <w:delText>Dur</w:delText>
        </w:r>
        <w:r w:rsidR="005576D3" w:rsidRPr="00B31546" w:rsidDel="00AA1C86">
          <w:rPr>
            <w:rFonts w:eastAsia="Times New Roman"/>
          </w:rPr>
          <w:delText>é</w:delText>
        </w:r>
        <w:r w:rsidRPr="00B31546" w:rsidDel="00AA1C86">
          <w:rPr>
            <w:rFonts w:eastAsia="Times New Roman"/>
          </w:rPr>
          <w:delText>e.</w:delText>
        </w:r>
      </w:del>
    </w:p>
    <w:p w14:paraId="1A4518BC" w14:textId="317932A3" w:rsidR="006338BA" w:rsidRPr="00B31546" w:rsidDel="00AA1C86" w:rsidRDefault="00C26902" w:rsidP="00AA1C86">
      <w:pPr>
        <w:pStyle w:val="Titre1"/>
        <w:rPr>
          <w:del w:id="81" w:author="Gabriel Dugny" w:date="2018-09-05T12:02:00Z"/>
          <w:rFonts w:eastAsia="Times New Roman" w:cstheme="minorHAnsi"/>
          <w:szCs w:val="22"/>
        </w:rPr>
        <w:pPrChange w:id="82" w:author="Gabriel Dugny" w:date="2018-09-05T12:02:00Z">
          <w:pPr>
            <w:spacing w:line="240" w:lineRule="auto"/>
          </w:pPr>
        </w:pPrChange>
      </w:pPr>
      <w:del w:id="83" w:author="Gabriel Dugny" w:date="2018-09-05T12:02:00Z">
        <w:r w:rsidRPr="00B31546" w:rsidDel="00AA1C86">
          <w:rPr>
            <w:rFonts w:eastAsia="Times New Roman" w:cstheme="minorHAnsi"/>
            <w:szCs w:val="22"/>
          </w:rPr>
          <w:delText xml:space="preserve">La </w:delText>
        </w:r>
        <w:r w:rsidR="005576D3" w:rsidRPr="00B31546" w:rsidDel="00AA1C86">
          <w:rPr>
            <w:rFonts w:eastAsia="Times New Roman" w:cstheme="minorHAnsi"/>
            <w:szCs w:val="22"/>
          </w:rPr>
          <w:delText>durée</w:delText>
        </w:r>
        <w:r w:rsidRPr="00B31546" w:rsidDel="00AA1C86">
          <w:rPr>
            <w:rFonts w:eastAsia="Times New Roman" w:cstheme="minorHAnsi"/>
            <w:szCs w:val="22"/>
          </w:rPr>
          <w:delText xml:space="preserve"> de </w:delText>
        </w:r>
        <w:r w:rsidRPr="00B31546" w:rsidDel="00AA1C86">
          <w:rPr>
            <w:rFonts w:eastAsia="Arial" w:cstheme="minorHAnsi"/>
            <w:szCs w:val="22"/>
          </w:rPr>
          <w:delText>l'</w:delText>
        </w:r>
        <w:r w:rsidRPr="00B31546" w:rsidDel="00AA1C86">
          <w:rPr>
            <w:rFonts w:eastAsia="Times New Roman" w:cstheme="minorHAnsi"/>
            <w:szCs w:val="22"/>
          </w:rPr>
          <w:delText>association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est </w:delText>
        </w:r>
        <w:r w:rsidR="005576D3" w:rsidRPr="00B31546" w:rsidDel="00AA1C86">
          <w:rPr>
            <w:rFonts w:eastAsia="Times New Roman" w:cstheme="minorHAnsi"/>
            <w:szCs w:val="22"/>
          </w:rPr>
          <w:delText>illimitée</w:delText>
        </w:r>
        <w:r w:rsidR="0016250A" w:rsidRPr="00B31546" w:rsidDel="00AA1C86">
          <w:rPr>
            <w:rFonts w:eastAsia="Times New Roman" w:cstheme="minorHAnsi"/>
            <w:szCs w:val="22"/>
          </w:rPr>
          <w:delText>.</w:delText>
        </w:r>
      </w:del>
    </w:p>
    <w:p w14:paraId="58B1B1D0" w14:textId="4031852F" w:rsidR="00136003" w:rsidRPr="00B31546" w:rsidDel="00AA1C86" w:rsidRDefault="00136003" w:rsidP="00AA1C86">
      <w:pPr>
        <w:pStyle w:val="Titre1"/>
        <w:rPr>
          <w:del w:id="84" w:author="Gabriel Dugny" w:date="2018-09-05T12:02:00Z"/>
        </w:rPr>
        <w:pPrChange w:id="85" w:author="Gabriel Dugny" w:date="2018-09-05T12:02:00Z">
          <w:pPr>
            <w:pStyle w:val="Titre3"/>
          </w:pPr>
        </w:pPrChange>
      </w:pPr>
      <w:del w:id="86" w:author="Gabriel Dugny" w:date="2018-09-05T12:02:00Z">
        <w:r w:rsidRPr="00B31546" w:rsidDel="00AA1C86">
          <w:delText>Capitalisation.</w:delText>
        </w:r>
      </w:del>
    </w:p>
    <w:p w14:paraId="3BC94AC2" w14:textId="1DD90A9C" w:rsidR="00136003" w:rsidRPr="00B31546" w:rsidDel="00AA1C86" w:rsidRDefault="00136003" w:rsidP="00AA1C86">
      <w:pPr>
        <w:pStyle w:val="Titre1"/>
        <w:rPr>
          <w:del w:id="87" w:author="Gabriel Dugny" w:date="2018-09-05T12:02:00Z"/>
        </w:rPr>
        <w:pPrChange w:id="88" w:author="Gabriel Dugny" w:date="2018-09-05T12:02:00Z">
          <w:pPr/>
        </w:pPrChange>
      </w:pPr>
      <w:del w:id="89" w:author="Gabriel Dugny" w:date="2018-09-05T12:02:00Z">
        <w:r w:rsidRPr="00B31546" w:rsidDel="00AA1C86">
          <w:delText>La durée de l’association étant illimitée, tous les moyens doivent être mis en œuvre par ses instances pour permettre la capitalisation des décisions prises et des actions menées afin de laisser des repères à ses futurs membres</w:delText>
        </w:r>
      </w:del>
    </w:p>
    <w:p w14:paraId="0FD57FB0" w14:textId="4567F961" w:rsidR="00B64794" w:rsidRPr="00B31546" w:rsidDel="00AA1C86" w:rsidRDefault="00B64794" w:rsidP="00AA1C86">
      <w:pPr>
        <w:pStyle w:val="Titre1"/>
        <w:rPr>
          <w:del w:id="90" w:author="Gabriel Dugny" w:date="2018-09-05T12:02:00Z"/>
        </w:rPr>
        <w:pPrChange w:id="91" w:author="Gabriel Dugny" w:date="2018-09-05T12:02:00Z">
          <w:pPr>
            <w:pStyle w:val="Titre3"/>
          </w:pPr>
        </w:pPrChange>
      </w:pPr>
      <w:del w:id="92" w:author="Gabriel Dugny" w:date="2018-09-05T12:02:00Z">
        <w:r w:rsidRPr="00B31546" w:rsidDel="00AA1C86">
          <w:delText>Règlement intérieur.</w:delText>
        </w:r>
      </w:del>
    </w:p>
    <w:p w14:paraId="7D73A545" w14:textId="1BDA7045" w:rsidR="00A3111C" w:rsidRPr="00B31546" w:rsidDel="00AA1C86" w:rsidRDefault="00B64794" w:rsidP="00AA1C86">
      <w:pPr>
        <w:pStyle w:val="Titre1"/>
        <w:rPr>
          <w:del w:id="93" w:author="Gabriel Dugny" w:date="2018-09-05T12:02:00Z"/>
          <w:rFonts w:eastAsia="Times New Roman" w:cstheme="majorHAnsi"/>
        </w:rPr>
        <w:pPrChange w:id="94" w:author="Gabriel Dugny" w:date="2018-09-05T12:02:00Z">
          <w:pPr/>
        </w:pPrChange>
      </w:pPr>
      <w:del w:id="95" w:author="Gabriel Dugny" w:date="2018-09-05T12:02:00Z">
        <w:r w:rsidRPr="00B31546" w:rsidDel="00AA1C86">
          <w:delText xml:space="preserve">Le </w:delText>
        </w:r>
        <w:r w:rsidR="00D92CF0" w:rsidRPr="00B31546" w:rsidDel="00AA1C86">
          <w:delText>c</w:delText>
        </w:r>
        <w:r w:rsidRPr="00B31546" w:rsidDel="00AA1C86">
          <w:delText>onseil d’</w:delText>
        </w:r>
        <w:r w:rsidR="00D92CF0" w:rsidRPr="00B31546" w:rsidDel="00AA1C86">
          <w:delText>a</w:delText>
        </w:r>
        <w:r w:rsidRPr="00B31546" w:rsidDel="00AA1C86">
          <w:delText>dmini</w:delText>
        </w:r>
        <w:r w:rsidR="00D92CF0" w:rsidRPr="00B31546" w:rsidDel="00AA1C86">
          <w:delText xml:space="preserve">stration </w:delText>
        </w:r>
        <w:r w:rsidR="002117E9" w:rsidRPr="00B31546" w:rsidDel="00AA1C86">
          <w:delText xml:space="preserve">élabore </w:delText>
        </w:r>
        <w:r w:rsidR="00D92CF0" w:rsidRPr="00B31546" w:rsidDel="00AA1C86">
          <w:delText>le règlement intérieur qui détermine les modalités d’application des présents statuts.</w:delText>
        </w:r>
        <w:r w:rsidR="002117E9" w:rsidRPr="00B31546" w:rsidDel="00AA1C86">
          <w:delText xml:space="preserve"> Toute modification doit être ratifiée par </w:delText>
        </w:r>
        <w:r w:rsidR="00A3111C" w:rsidRPr="00B31546" w:rsidDel="00AA1C86">
          <w:delText>l’assemblée générale.</w:delText>
        </w:r>
      </w:del>
    </w:p>
    <w:p w14:paraId="1A4518BE" w14:textId="2DF046F9" w:rsidR="006338BA" w:rsidRPr="00B31546" w:rsidDel="00AA1C86" w:rsidRDefault="00C26902" w:rsidP="00AA1C86">
      <w:pPr>
        <w:pStyle w:val="Titre1"/>
        <w:rPr>
          <w:del w:id="96" w:author="Gabriel Dugny" w:date="2018-09-05T12:02:00Z"/>
          <w:rFonts w:cstheme="majorHAnsi"/>
        </w:rPr>
        <w:pPrChange w:id="97" w:author="Gabriel Dugny" w:date="2018-09-05T12:02:00Z">
          <w:pPr>
            <w:pStyle w:val="Titre1"/>
          </w:pPr>
        </w:pPrChange>
      </w:pPr>
      <w:del w:id="98" w:author="Gabriel Dugny" w:date="2018-09-05T12:02:00Z">
        <w:r w:rsidRPr="00B31546" w:rsidDel="00AA1C86">
          <w:rPr>
            <w:rFonts w:eastAsia="Times New Roman" w:cstheme="majorHAnsi"/>
          </w:rPr>
          <w:delText>II.</w:delText>
        </w:r>
        <w:r w:rsidR="0019501D" w:rsidRPr="00B31546" w:rsidDel="00AA1C86">
          <w:rPr>
            <w:rFonts w:eastAsia="Times New Roman" w:cstheme="majorHAnsi"/>
          </w:rPr>
          <w:delText xml:space="preserve"> </w:delText>
        </w:r>
        <w:r w:rsidRPr="00B31546" w:rsidDel="00AA1C86">
          <w:rPr>
            <w:rFonts w:eastAsia="Times New Roman" w:cstheme="majorHAnsi"/>
          </w:rPr>
          <w:delText>Membres de l'association</w:delText>
        </w:r>
      </w:del>
    </w:p>
    <w:p w14:paraId="1A4518C1" w14:textId="19AC7DC8" w:rsidR="006338BA" w:rsidRPr="00B31546" w:rsidDel="00AA1C86" w:rsidRDefault="00C26902" w:rsidP="00AA1C86">
      <w:pPr>
        <w:pStyle w:val="Titre1"/>
        <w:rPr>
          <w:del w:id="99" w:author="Gabriel Dugny" w:date="2018-09-05T12:02:00Z"/>
          <w:rFonts w:eastAsia="Times New Roman"/>
        </w:rPr>
        <w:pPrChange w:id="100" w:author="Gabriel Dugny" w:date="2018-09-05T12:02:00Z">
          <w:pPr>
            <w:pStyle w:val="Titre3"/>
          </w:pPr>
        </w:pPrChange>
      </w:pPr>
      <w:del w:id="101" w:author="Gabriel Dugny" w:date="2018-09-05T12:02:00Z">
        <w:r w:rsidRPr="00B31546" w:rsidDel="00AA1C86">
          <w:rPr>
            <w:rFonts w:eastAsia="Times New Roman"/>
          </w:rPr>
          <w:delText>Membres.</w:delText>
        </w:r>
      </w:del>
    </w:p>
    <w:p w14:paraId="068EF579" w14:textId="2BB71476" w:rsidR="00E861A0" w:rsidRPr="00B31546" w:rsidDel="00AA1C86" w:rsidRDefault="00E861A0" w:rsidP="00AA1C86">
      <w:pPr>
        <w:pStyle w:val="Titre1"/>
        <w:rPr>
          <w:del w:id="102" w:author="Gabriel Dugny" w:date="2018-09-05T12:02:00Z"/>
        </w:rPr>
        <w:pPrChange w:id="103" w:author="Gabriel Dugny" w:date="2018-09-05T12:02:00Z">
          <w:pPr/>
        </w:pPrChange>
      </w:pPr>
      <w:del w:id="104" w:author="Gabriel Dugny" w:date="2018-09-05T12:02:00Z">
        <w:r w:rsidRPr="00B31546" w:rsidDel="00AA1C86">
          <w:delText xml:space="preserve">L’association est </w:delText>
        </w:r>
        <w:r w:rsidR="00047A2A" w:rsidRPr="00B31546" w:rsidDel="00AA1C86">
          <w:delText>constituée</w:delText>
        </w:r>
        <w:r w:rsidRPr="00B31546" w:rsidDel="00AA1C86">
          <w:delText xml:space="preserve"> des membres définis aux articles </w:delText>
        </w:r>
        <w:r w:rsidR="00396FE5" w:rsidRPr="00B31546" w:rsidDel="00AA1C86">
          <w:delText>suivants</w:delText>
        </w:r>
        <w:r w:rsidR="00047A2A" w:rsidRPr="00B31546" w:rsidDel="00AA1C86">
          <w:delText>.</w:delText>
        </w:r>
      </w:del>
    </w:p>
    <w:p w14:paraId="77921B4E" w14:textId="637ABAB4" w:rsidR="00047A2A" w:rsidRPr="00B31546" w:rsidDel="00AA1C86" w:rsidRDefault="00047A2A" w:rsidP="00AA1C86">
      <w:pPr>
        <w:pStyle w:val="Titre1"/>
        <w:rPr>
          <w:del w:id="105" w:author="Gabriel Dugny" w:date="2018-09-05T12:02:00Z"/>
          <w:rFonts w:cstheme="minorHAnsi"/>
          <w:szCs w:val="22"/>
        </w:rPr>
        <w:pPrChange w:id="106" w:author="Gabriel Dugny" w:date="2018-09-05T12:02:00Z">
          <w:pPr>
            <w:spacing w:line="240" w:lineRule="auto"/>
            <w:ind w:right="99"/>
          </w:pPr>
        </w:pPrChange>
      </w:pPr>
      <w:del w:id="107" w:author="Gabriel Dugny" w:date="2018-09-05T12:02:00Z">
        <w:r w:rsidRPr="00B31546" w:rsidDel="00AA1C86">
          <w:rPr>
            <w:rFonts w:cstheme="minorHAnsi"/>
            <w:szCs w:val="22"/>
          </w:rPr>
          <w:delText>Tout membre doit adhérer aux présents statuts. L’adhésion aux statuts implique leur respect ainsi que le respect de toute réglementation interne.</w:delText>
        </w:r>
      </w:del>
    </w:p>
    <w:p w14:paraId="590D8AC9" w14:textId="62982B8C" w:rsidR="00047A2A" w:rsidRPr="00B31546" w:rsidDel="00AA1C86" w:rsidRDefault="00624EEA" w:rsidP="00AA1C86">
      <w:pPr>
        <w:pStyle w:val="Titre1"/>
        <w:rPr>
          <w:del w:id="108" w:author="Gabriel Dugny" w:date="2018-09-05T12:02:00Z"/>
        </w:rPr>
        <w:pPrChange w:id="109" w:author="Gabriel Dugny" w:date="2018-09-05T12:02:00Z">
          <w:pPr>
            <w:pStyle w:val="Titre3"/>
            <w:numPr>
              <w:ilvl w:val="1"/>
            </w:numPr>
            <w:ind w:hanging="267"/>
          </w:pPr>
        </w:pPrChange>
      </w:pPr>
      <w:del w:id="110" w:author="Gabriel Dugny" w:date="2018-09-05T12:02:00Z">
        <w:r w:rsidRPr="00B31546" w:rsidDel="00AA1C86">
          <w:delText>Membre étudiant</w:delText>
        </w:r>
      </w:del>
    </w:p>
    <w:p w14:paraId="1A4518C4" w14:textId="705234AC" w:rsidR="006338BA" w:rsidRPr="00B31546" w:rsidDel="00AA1C86" w:rsidRDefault="00B70000" w:rsidP="00AA1C86">
      <w:pPr>
        <w:pStyle w:val="Titre1"/>
        <w:rPr>
          <w:del w:id="111" w:author="Gabriel Dugny" w:date="2018-09-05T12:02:00Z"/>
          <w:rFonts w:cstheme="minorHAnsi"/>
          <w:szCs w:val="22"/>
        </w:rPr>
        <w:pPrChange w:id="112" w:author="Gabriel Dugny" w:date="2018-09-05T12:02:00Z">
          <w:pPr/>
        </w:pPrChange>
      </w:pPr>
      <w:del w:id="113" w:author="Gabriel Dugny" w:date="2018-09-05T12:02:00Z">
        <w:r w:rsidRPr="00B31546" w:rsidDel="00AA1C86">
          <w:delText xml:space="preserve">Pour être admissible à la qualité de membre étudiant, </w:delText>
        </w:r>
        <w:r w:rsidR="00692761" w:rsidRPr="00B31546" w:rsidDel="00AA1C86">
          <w:delText>il faut être étudiant au sein du Groupe Efrei Paris.</w:delText>
        </w:r>
        <w:r w:rsidR="000E3281" w:rsidRPr="00B31546" w:rsidDel="00AA1C86">
          <w:delText xml:space="preserve"> Les membres actifs de l’association peuvent le reste</w:delText>
        </w:r>
        <w:r w:rsidR="00796E6A" w:rsidRPr="00B31546" w:rsidDel="00AA1C86">
          <w:delText>r</w:delText>
        </w:r>
        <w:r w:rsidR="00796E6A" w:rsidRPr="00B31546" w:rsidDel="00AA1C86">
          <w:rPr>
            <w:rFonts w:eastAsia="Times New Roman" w:cstheme="minorHAnsi"/>
            <w:szCs w:val="22"/>
          </w:rPr>
          <w:delText xml:space="preserve"> a</w:delText>
        </w:r>
        <w:r w:rsidR="00C26902" w:rsidRPr="00B31546" w:rsidDel="00AA1C86">
          <w:rPr>
            <w:rFonts w:eastAsia="Times New Roman" w:cstheme="minorHAnsi"/>
            <w:szCs w:val="22"/>
          </w:rPr>
          <w:delText>u plus 3</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 xml:space="preserve">ans </w:delText>
        </w:r>
        <w:r w:rsidR="00E43B01" w:rsidRPr="00B31546" w:rsidDel="00AA1C86">
          <w:rPr>
            <w:rFonts w:eastAsia="Times New Roman" w:cstheme="minorHAnsi"/>
            <w:szCs w:val="22"/>
          </w:rPr>
          <w:delText>à</w:delText>
        </w:r>
        <w:r w:rsidR="00C26902" w:rsidRPr="00B31546" w:rsidDel="00AA1C86">
          <w:rPr>
            <w:rFonts w:eastAsia="Times New Roman" w:cstheme="minorHAnsi"/>
            <w:szCs w:val="22"/>
          </w:rPr>
          <w:delText xml:space="preserve"> compter</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de leur sortie de l'</w:delText>
        </w:r>
        <w:r w:rsidR="00E43B01" w:rsidRPr="00B31546" w:rsidDel="00AA1C86">
          <w:rPr>
            <w:rFonts w:eastAsia="Times New Roman" w:cstheme="minorHAnsi"/>
            <w:szCs w:val="22"/>
          </w:rPr>
          <w:delText>école</w:delText>
        </w:r>
        <w:r w:rsidR="00C26902" w:rsidRPr="00B31546" w:rsidDel="00AA1C86">
          <w:rPr>
            <w:rFonts w:eastAsia="Times New Roman" w:cstheme="minorHAnsi"/>
            <w:szCs w:val="22"/>
          </w:rPr>
          <w:delText>.</w:delText>
        </w:r>
      </w:del>
    </w:p>
    <w:p w14:paraId="1A4518C6" w14:textId="69C94217" w:rsidR="006338BA" w:rsidRPr="00B31546" w:rsidDel="00AA1C86" w:rsidRDefault="00C26902" w:rsidP="00AA1C86">
      <w:pPr>
        <w:pStyle w:val="Titre1"/>
        <w:rPr>
          <w:del w:id="114" w:author="Gabriel Dugny" w:date="2018-09-05T12:02:00Z"/>
          <w:rFonts w:eastAsia="Times New Roman" w:cstheme="minorHAnsi"/>
          <w:szCs w:val="22"/>
        </w:rPr>
        <w:pPrChange w:id="115" w:author="Gabriel Dugny" w:date="2018-09-05T12:02:00Z">
          <w:pPr>
            <w:spacing w:line="240" w:lineRule="auto"/>
            <w:ind w:right="99"/>
          </w:pPr>
        </w:pPrChange>
      </w:pPr>
      <w:del w:id="116" w:author="Gabriel Dugny" w:date="2018-09-05T12:02:00Z">
        <w:r w:rsidRPr="00B31546" w:rsidDel="00AA1C86">
          <w:rPr>
            <w:rFonts w:eastAsia="Times New Roman" w:cstheme="minorHAnsi"/>
            <w:szCs w:val="22"/>
          </w:rPr>
          <w:delText>Pour</w:delText>
        </w:r>
        <w:r w:rsidR="0019501D" w:rsidRPr="00B31546" w:rsidDel="00AA1C86">
          <w:rPr>
            <w:rFonts w:eastAsia="Times New Roman" w:cstheme="minorHAnsi"/>
            <w:szCs w:val="22"/>
          </w:rPr>
          <w:delText xml:space="preserve"> être </w:delText>
        </w:r>
        <w:r w:rsidRPr="00B31546" w:rsidDel="00AA1C86">
          <w:rPr>
            <w:rFonts w:eastAsia="Times New Roman" w:cstheme="minorHAnsi"/>
            <w:szCs w:val="22"/>
          </w:rPr>
          <w:delText>membre,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il</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suffit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faire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la</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demande</w:delText>
        </w:r>
        <w:r w:rsidR="0019501D" w:rsidRPr="00B31546" w:rsidDel="00AA1C86">
          <w:rPr>
            <w:rFonts w:eastAsia="Times New Roman" w:cstheme="minorHAnsi"/>
            <w:szCs w:val="22"/>
          </w:rPr>
          <w:delText xml:space="preserve"> auprès </w:delText>
        </w:r>
        <w:r w:rsidRPr="00B31546" w:rsidDel="00AA1C86">
          <w:rPr>
            <w:rFonts w:eastAsia="Times New Roman" w:cstheme="minorHAnsi"/>
            <w:szCs w:val="22"/>
          </w:rPr>
          <w:delText>d'un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ou</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plusieurs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membres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 l'association,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et d'</w:delText>
        </w:r>
        <w:r w:rsidR="0019501D" w:rsidRPr="00B31546" w:rsidDel="00AA1C86">
          <w:rPr>
            <w:rFonts w:eastAsia="Times New Roman" w:cstheme="minorHAnsi"/>
            <w:szCs w:val="22"/>
          </w:rPr>
          <w:delText>être agrée</w:delText>
        </w:r>
        <w:r w:rsidRPr="00B31546" w:rsidDel="00AA1C86">
          <w:rPr>
            <w:rFonts w:eastAsia="Times New Roman" w:cstheme="minorHAnsi"/>
            <w:szCs w:val="22"/>
          </w:rPr>
          <w:delText xml:space="preserve"> par le conseil d'administration</w:delText>
        </w:r>
        <w:r w:rsidR="00B01948" w:rsidRPr="00B31546" w:rsidDel="00AA1C86">
          <w:rPr>
            <w:rFonts w:eastAsia="Times New Roman" w:cstheme="minorHAnsi"/>
            <w:szCs w:val="22"/>
          </w:rPr>
          <w:delText>, qui statue souverainement sur les demandes présentées.</w:delText>
        </w:r>
      </w:del>
    </w:p>
    <w:p w14:paraId="36ACDF41" w14:textId="421A2EE4" w:rsidR="00581D89" w:rsidRPr="00B31546" w:rsidDel="00AA1C86" w:rsidRDefault="00581D89" w:rsidP="00AA1C86">
      <w:pPr>
        <w:pStyle w:val="Titre1"/>
        <w:rPr>
          <w:del w:id="117" w:author="Gabriel Dugny" w:date="2018-09-05T12:02:00Z"/>
          <w:rFonts w:eastAsia="Times New Roman"/>
        </w:rPr>
        <w:pPrChange w:id="118" w:author="Gabriel Dugny" w:date="2018-09-05T12:02:00Z">
          <w:pPr>
            <w:pStyle w:val="Titre3"/>
            <w:numPr>
              <w:ilvl w:val="1"/>
            </w:numPr>
            <w:ind w:hanging="267"/>
          </w:pPr>
        </w:pPrChange>
      </w:pPr>
      <w:del w:id="119" w:author="Gabriel Dugny" w:date="2018-09-05T12:02:00Z">
        <w:r w:rsidRPr="00B31546" w:rsidDel="00AA1C86">
          <w:rPr>
            <w:rFonts w:eastAsia="Times New Roman"/>
          </w:rPr>
          <w:delText>Membre honoraire</w:delText>
        </w:r>
      </w:del>
    </w:p>
    <w:p w14:paraId="7BDBA49E" w14:textId="42F70D23" w:rsidR="00581D89" w:rsidRPr="00B31546" w:rsidDel="00AA1C86" w:rsidRDefault="00581D89" w:rsidP="00AA1C86">
      <w:pPr>
        <w:pStyle w:val="Titre1"/>
        <w:rPr>
          <w:del w:id="120" w:author="Gabriel Dugny" w:date="2018-09-05T12:02:00Z"/>
          <w:rFonts w:eastAsia="Times New Roman"/>
        </w:rPr>
        <w:pPrChange w:id="121" w:author="Gabriel Dugny" w:date="2018-09-05T12:02:00Z">
          <w:pPr/>
        </w:pPrChange>
      </w:pPr>
      <w:del w:id="122" w:author="Gabriel Dugny" w:date="2018-09-05T12:02:00Z">
        <w:r w:rsidRPr="00B31546" w:rsidDel="00AA1C86">
          <w:rPr>
            <w:rFonts w:eastAsia="Times New Roman"/>
          </w:rPr>
          <w:delText>Le titre de membre honoraire peut être décern</w:delText>
        </w:r>
        <w:r w:rsidR="007C5AB0" w:rsidRPr="00B31546" w:rsidDel="00AA1C86">
          <w:rPr>
            <w:rFonts w:eastAsia="Times New Roman"/>
          </w:rPr>
          <w:delText>é</w:delText>
        </w:r>
        <w:r w:rsidRPr="00B31546" w:rsidDel="00AA1C86">
          <w:rPr>
            <w:rFonts w:eastAsia="Times New Roman"/>
          </w:rPr>
          <w:delText xml:space="preserve"> par le conseil d'administration à toute personne qui a rendu des services éminents à </w:delText>
        </w:r>
        <w:r w:rsidRPr="00B31546" w:rsidDel="00AA1C86">
          <w:rPr>
            <w:rFonts w:eastAsia="Arial"/>
          </w:rPr>
          <w:delText>l'</w:delText>
        </w:r>
        <w:r w:rsidRPr="00B31546" w:rsidDel="00AA1C86">
          <w:rPr>
            <w:rFonts w:eastAsia="Times New Roman"/>
          </w:rPr>
          <w:delText>association.</w:delText>
        </w:r>
      </w:del>
    </w:p>
    <w:p w14:paraId="1A4518C9" w14:textId="494D637C" w:rsidR="006338BA" w:rsidRPr="00B31546" w:rsidDel="00AA1C86" w:rsidRDefault="00C26902" w:rsidP="00AA1C86">
      <w:pPr>
        <w:pStyle w:val="Titre1"/>
        <w:rPr>
          <w:del w:id="123" w:author="Gabriel Dugny" w:date="2018-09-05T12:02:00Z"/>
          <w:color w:val="404040" w:themeColor="text1" w:themeTint="BF"/>
        </w:rPr>
        <w:pPrChange w:id="124" w:author="Gabriel Dugny" w:date="2018-09-05T12:02:00Z">
          <w:pPr>
            <w:pStyle w:val="Titre3"/>
          </w:pPr>
        </w:pPrChange>
      </w:pPr>
      <w:del w:id="125" w:author="Gabriel Dugny" w:date="2018-09-05T12:02:00Z">
        <w:r w:rsidRPr="00B31546" w:rsidDel="00AA1C86">
          <w:rPr>
            <w:rFonts w:eastAsia="Times New Roman"/>
            <w:color w:val="404040" w:themeColor="text1" w:themeTint="BF"/>
          </w:rPr>
          <w:delText>Cotisation.</w:delText>
        </w:r>
      </w:del>
    </w:p>
    <w:p w14:paraId="477A0549" w14:textId="2E4E758D" w:rsidR="001C19F0" w:rsidRPr="00B31546" w:rsidDel="00AA1C86" w:rsidRDefault="001C19F0" w:rsidP="00AA1C86">
      <w:pPr>
        <w:pStyle w:val="Titre1"/>
        <w:rPr>
          <w:del w:id="126" w:author="Gabriel Dugny" w:date="2018-09-05T12:02:00Z"/>
        </w:rPr>
        <w:pPrChange w:id="127" w:author="Gabriel Dugny" w:date="2018-09-05T12:02:00Z">
          <w:pPr>
            <w:pStyle w:val="Titre3"/>
            <w:numPr>
              <w:ilvl w:val="1"/>
            </w:numPr>
            <w:ind w:hanging="267"/>
          </w:pPr>
        </w:pPrChange>
      </w:pPr>
      <w:del w:id="128" w:author="Gabriel Dugny" w:date="2018-09-05T12:02:00Z">
        <w:r w:rsidRPr="00B31546" w:rsidDel="00AA1C86">
          <w:delText>Cotisation annuelle</w:delText>
        </w:r>
      </w:del>
    </w:p>
    <w:p w14:paraId="3A49453D" w14:textId="01463C36" w:rsidR="001C19F0" w:rsidRPr="00B31546" w:rsidDel="00AA1C86" w:rsidRDefault="001C19F0" w:rsidP="00AA1C86">
      <w:pPr>
        <w:pStyle w:val="Titre1"/>
        <w:rPr>
          <w:del w:id="129" w:author="Gabriel Dugny" w:date="2018-09-05T12:02:00Z"/>
        </w:rPr>
        <w:pPrChange w:id="130" w:author="Gabriel Dugny" w:date="2018-09-05T12:02:00Z">
          <w:pPr/>
        </w:pPrChange>
      </w:pPr>
      <w:del w:id="131" w:author="Gabriel Dugny" w:date="2018-09-05T12:02:00Z">
        <w:r w:rsidRPr="00B31546" w:rsidDel="00AA1C86">
          <w:rPr>
            <w:rFonts w:eastAsia="Times New Roman"/>
          </w:rPr>
          <w:delText>La cotisation est annuelle et fixée par le conseil d’administration</w:delText>
        </w:r>
        <w:r w:rsidRPr="00B31546" w:rsidDel="00AA1C86">
          <w:rPr>
            <w:rFonts w:eastAsia="Times New Roman"/>
            <w:color w:val="1F1F1F"/>
          </w:rPr>
          <w:delText>.</w:delText>
        </w:r>
      </w:del>
    </w:p>
    <w:p w14:paraId="051B97C6" w14:textId="6C60840F" w:rsidR="001C19F0" w:rsidRPr="00B31546" w:rsidDel="00AA1C86" w:rsidRDefault="001C19F0" w:rsidP="00AA1C86">
      <w:pPr>
        <w:pStyle w:val="Titre1"/>
        <w:rPr>
          <w:del w:id="132" w:author="Gabriel Dugny" w:date="2018-09-05T12:02:00Z"/>
        </w:rPr>
        <w:pPrChange w:id="133" w:author="Gabriel Dugny" w:date="2018-09-05T12:02:00Z">
          <w:pPr/>
        </w:pPrChange>
      </w:pPr>
      <w:del w:id="134" w:author="Gabriel Dugny" w:date="2018-09-05T12:02:00Z">
        <w:r w:rsidRPr="00B31546" w:rsidDel="00AA1C86">
          <w:rPr>
            <w:rFonts w:eastAsia="Times New Roman"/>
          </w:rPr>
          <w:delText>Les cotisations sont payables par exercice social au moment fixé par le conseil d</w:delText>
        </w:r>
        <w:r w:rsidRPr="00B31546" w:rsidDel="00AA1C86">
          <w:rPr>
            <w:rFonts w:eastAsia="Times New Roman"/>
            <w:color w:val="1F1F1F"/>
          </w:rPr>
          <w:delText>'</w:delText>
        </w:r>
        <w:r w:rsidRPr="00B31546" w:rsidDel="00AA1C86">
          <w:rPr>
            <w:rFonts w:eastAsia="Times New Roman"/>
          </w:rPr>
          <w:delText>administration</w:delText>
        </w:r>
        <w:r w:rsidRPr="00B31546" w:rsidDel="00AA1C86">
          <w:rPr>
            <w:rFonts w:eastAsia="Times New Roman"/>
            <w:color w:val="343434"/>
          </w:rPr>
          <w:delText xml:space="preserve">. </w:delText>
        </w:r>
        <w:r w:rsidRPr="00B31546" w:rsidDel="00AA1C86">
          <w:rPr>
            <w:rFonts w:eastAsia="Times New Roman"/>
          </w:rPr>
          <w:delText>Chaque année, l'exercice social s'étend du 1</w:delText>
        </w:r>
        <w:r w:rsidRPr="00B31546" w:rsidDel="00AA1C86">
          <w:rPr>
            <w:rFonts w:eastAsia="Times New Roman"/>
            <w:vertAlign w:val="superscript"/>
          </w:rPr>
          <w:delText>er</w:delText>
        </w:r>
        <w:r w:rsidRPr="00B31546" w:rsidDel="00AA1C86">
          <w:rPr>
            <w:rFonts w:eastAsia="Times New Roman"/>
          </w:rPr>
          <w:delText xml:space="preserve"> juin au 31 mai. </w:delText>
        </w:r>
      </w:del>
    </w:p>
    <w:p w14:paraId="1A150CE1" w14:textId="04C1A7F9" w:rsidR="001C19F0" w:rsidRPr="00B31546" w:rsidDel="00AA1C86" w:rsidRDefault="001C19F0" w:rsidP="00AA1C86">
      <w:pPr>
        <w:pStyle w:val="Titre1"/>
        <w:rPr>
          <w:del w:id="135" w:author="Gabriel Dugny" w:date="2018-09-05T12:02:00Z"/>
        </w:rPr>
        <w:pPrChange w:id="136" w:author="Gabriel Dugny" w:date="2018-09-05T12:02:00Z">
          <w:pPr>
            <w:pStyle w:val="Titre3"/>
            <w:numPr>
              <w:ilvl w:val="1"/>
            </w:numPr>
            <w:ind w:hanging="267"/>
          </w:pPr>
        </w:pPrChange>
      </w:pPr>
      <w:del w:id="137" w:author="Gabriel Dugny" w:date="2018-09-05T12:02:00Z">
        <w:r w:rsidRPr="00B31546" w:rsidDel="00AA1C86">
          <w:delText>Cotisation d’entrée</w:delText>
        </w:r>
      </w:del>
    </w:p>
    <w:p w14:paraId="1A4518D0" w14:textId="38125345" w:rsidR="006338BA" w:rsidRPr="00B31546" w:rsidDel="00AA1C86" w:rsidRDefault="0019501D" w:rsidP="00AA1C86">
      <w:pPr>
        <w:pStyle w:val="Titre1"/>
        <w:rPr>
          <w:del w:id="138" w:author="Gabriel Dugny" w:date="2018-09-05T12:02:00Z"/>
          <w:rFonts w:cstheme="minorHAnsi"/>
          <w:szCs w:val="22"/>
        </w:rPr>
        <w:pPrChange w:id="139" w:author="Gabriel Dugny" w:date="2018-09-05T12:02:00Z">
          <w:pPr>
            <w:spacing w:line="240" w:lineRule="auto"/>
          </w:pPr>
        </w:pPrChange>
      </w:pPr>
      <w:del w:id="140" w:author="Gabriel Dugny" w:date="2018-09-05T12:02:00Z">
        <w:r w:rsidRPr="00B31546" w:rsidDel="00AA1C86">
          <w:rPr>
            <w:rFonts w:eastAsia="Times New Roman" w:cstheme="minorHAnsi"/>
            <w:color w:val="0B0B0B"/>
            <w:szCs w:val="22"/>
          </w:rPr>
          <w:delText xml:space="preserve">Indépendamment </w:delText>
        </w:r>
        <w:r w:rsidR="00C26902" w:rsidRPr="00B31546" w:rsidDel="00AA1C86">
          <w:rPr>
            <w:rFonts w:eastAsia="Times New Roman" w:cstheme="minorHAnsi"/>
            <w:color w:val="0B0B0B"/>
            <w:szCs w:val="22"/>
          </w:rPr>
          <w:delText xml:space="preserve">de sa </w:delText>
        </w:r>
        <w:r w:rsidRPr="00B31546" w:rsidDel="00AA1C86">
          <w:rPr>
            <w:rFonts w:eastAsia="Times New Roman" w:cstheme="minorHAnsi"/>
            <w:color w:val="0B0B0B"/>
            <w:szCs w:val="22"/>
          </w:rPr>
          <w:delText xml:space="preserve">première </w:delText>
        </w:r>
        <w:r w:rsidR="00C26902" w:rsidRPr="00B31546" w:rsidDel="00AA1C86">
          <w:rPr>
            <w:rFonts w:eastAsia="Times New Roman" w:cstheme="minorHAnsi"/>
            <w:color w:val="0B0B0B"/>
            <w:szCs w:val="22"/>
          </w:rPr>
          <w:delText>cotisation</w:delText>
        </w:r>
        <w:r w:rsidRPr="00B31546" w:rsidDel="00AA1C86">
          <w:rPr>
            <w:rFonts w:eastAsia="Times New Roman" w:cstheme="minorHAnsi"/>
            <w:color w:val="0B0B0B"/>
            <w:szCs w:val="22"/>
          </w:rPr>
          <w:delText xml:space="preserve"> </w:delText>
        </w:r>
        <w:r w:rsidR="00C26902" w:rsidRPr="00B31546" w:rsidDel="00AA1C86">
          <w:rPr>
            <w:rFonts w:eastAsia="Times New Roman" w:cstheme="minorHAnsi"/>
            <w:color w:val="0B0B0B"/>
            <w:szCs w:val="22"/>
          </w:rPr>
          <w:delText>annuelle</w:delText>
        </w:r>
        <w:r w:rsidR="00C26902" w:rsidRPr="00B31546" w:rsidDel="00AA1C86">
          <w:rPr>
            <w:rFonts w:eastAsia="Times New Roman" w:cstheme="minorHAnsi"/>
            <w:color w:val="1F1F1F"/>
            <w:szCs w:val="22"/>
          </w:rPr>
          <w:delText>,</w:delText>
        </w:r>
        <w:r w:rsidRPr="00B31546" w:rsidDel="00AA1C86">
          <w:rPr>
            <w:rFonts w:eastAsia="Times New Roman" w:cstheme="minorHAnsi"/>
            <w:color w:val="1F1F1F"/>
            <w:szCs w:val="22"/>
          </w:rPr>
          <w:delText xml:space="preserve"> </w:delText>
        </w:r>
        <w:r w:rsidR="00C26902" w:rsidRPr="00B31546" w:rsidDel="00AA1C86">
          <w:rPr>
            <w:rFonts w:eastAsia="Times New Roman" w:cstheme="minorHAnsi"/>
            <w:color w:val="0B0B0B"/>
            <w:szCs w:val="22"/>
          </w:rPr>
          <w:delText>tout nouveau</w:delText>
        </w:r>
        <w:r w:rsidRPr="00B31546" w:rsidDel="00AA1C86">
          <w:rPr>
            <w:rFonts w:eastAsia="Times New Roman" w:cstheme="minorHAnsi"/>
            <w:color w:val="0B0B0B"/>
            <w:szCs w:val="22"/>
          </w:rPr>
          <w:delText xml:space="preserve"> sociétaire </w:delText>
        </w:r>
        <w:r w:rsidR="00C26902" w:rsidRPr="00B31546" w:rsidDel="00AA1C86">
          <w:rPr>
            <w:rFonts w:eastAsia="Times New Roman" w:cstheme="minorHAnsi"/>
            <w:color w:val="0B0B0B"/>
            <w:szCs w:val="22"/>
          </w:rPr>
          <w:delText>doit verser,</w:delText>
        </w:r>
        <w:r w:rsidRPr="00B31546" w:rsidDel="00AA1C86">
          <w:rPr>
            <w:rFonts w:eastAsia="Times New Roman" w:cstheme="minorHAnsi"/>
            <w:color w:val="0B0B0B"/>
            <w:szCs w:val="22"/>
          </w:rPr>
          <w:delText xml:space="preserve"> à</w:delText>
        </w:r>
        <w:r w:rsidRPr="00B31546" w:rsidDel="00AA1C86">
          <w:rPr>
            <w:rFonts w:cstheme="minorHAnsi"/>
            <w:szCs w:val="22"/>
          </w:rPr>
          <w:delText xml:space="preserve"> </w:delText>
        </w:r>
        <w:r w:rsidR="00C26902" w:rsidRPr="00B31546" w:rsidDel="00AA1C86">
          <w:rPr>
            <w:rFonts w:eastAsia="Times New Roman" w:cstheme="minorHAnsi"/>
            <w:color w:val="0B0B0B"/>
            <w:szCs w:val="22"/>
          </w:rPr>
          <w:delText>titre d</w:delText>
        </w:r>
        <w:r w:rsidR="001C19F0" w:rsidRPr="00B31546" w:rsidDel="00AA1C86">
          <w:rPr>
            <w:rFonts w:eastAsia="Times New Roman" w:cstheme="minorHAnsi"/>
            <w:color w:val="0B0B0B"/>
            <w:szCs w:val="22"/>
          </w:rPr>
          <w:delText xml:space="preserve">e </w:delText>
        </w:r>
        <w:r w:rsidR="00C26902" w:rsidRPr="00B31546" w:rsidDel="00AA1C86">
          <w:rPr>
            <w:rFonts w:eastAsia="Times New Roman" w:cstheme="minorHAnsi"/>
            <w:color w:val="0B0B0B"/>
            <w:szCs w:val="22"/>
          </w:rPr>
          <w:delText>droit d'</w:delText>
        </w:r>
        <w:r w:rsidRPr="00B31546" w:rsidDel="00AA1C86">
          <w:rPr>
            <w:rFonts w:eastAsia="Times New Roman" w:cstheme="minorHAnsi"/>
            <w:color w:val="0B0B0B"/>
            <w:szCs w:val="22"/>
          </w:rPr>
          <w:delText>ent</w:delText>
        </w:r>
        <w:r w:rsidRPr="00B31546" w:rsidDel="00AA1C86">
          <w:rPr>
            <w:rFonts w:eastAsia="Times New Roman" w:cstheme="minorHAnsi"/>
            <w:color w:val="1F1F1F"/>
            <w:szCs w:val="22"/>
          </w:rPr>
          <w:delText>ré</w:delText>
        </w:r>
        <w:r w:rsidRPr="00B31546" w:rsidDel="00AA1C86">
          <w:rPr>
            <w:rFonts w:eastAsia="Times New Roman" w:cstheme="minorHAnsi"/>
            <w:color w:val="343434"/>
            <w:szCs w:val="22"/>
          </w:rPr>
          <w:delText>e</w:delText>
        </w:r>
        <w:r w:rsidR="00C26902" w:rsidRPr="00B31546" w:rsidDel="00AA1C86">
          <w:rPr>
            <w:rFonts w:eastAsia="Times New Roman" w:cstheme="minorHAnsi"/>
            <w:color w:val="0B0B0B"/>
            <w:szCs w:val="22"/>
          </w:rPr>
          <w:delText>,</w:delText>
        </w:r>
        <w:r w:rsidRPr="00B31546" w:rsidDel="00AA1C86">
          <w:rPr>
            <w:rFonts w:eastAsia="Times New Roman" w:cstheme="minorHAnsi"/>
            <w:color w:val="0B0B0B"/>
            <w:szCs w:val="22"/>
          </w:rPr>
          <w:delText xml:space="preserve"> </w:delText>
        </w:r>
        <w:r w:rsidR="00C26902" w:rsidRPr="00B31546" w:rsidDel="00AA1C86">
          <w:rPr>
            <w:rFonts w:eastAsia="Times New Roman" w:cstheme="minorHAnsi"/>
            <w:color w:val="0B0B0B"/>
            <w:szCs w:val="22"/>
          </w:rPr>
          <w:delText xml:space="preserve">une somme </w:delText>
        </w:r>
        <w:r w:rsidRPr="00B31546" w:rsidDel="00AA1C86">
          <w:rPr>
            <w:rFonts w:eastAsia="Times New Roman" w:cstheme="minorHAnsi"/>
            <w:color w:val="0B0B0B"/>
            <w:szCs w:val="22"/>
          </w:rPr>
          <w:delText>fixée</w:delText>
        </w:r>
        <w:r w:rsidR="00C26902" w:rsidRPr="00B31546" w:rsidDel="00AA1C86">
          <w:rPr>
            <w:rFonts w:eastAsia="Times New Roman" w:cstheme="minorHAnsi"/>
            <w:color w:val="0B0B0B"/>
            <w:szCs w:val="22"/>
          </w:rPr>
          <w:delText xml:space="preserve"> annuellement</w:delText>
        </w:r>
        <w:r w:rsidRPr="00B31546" w:rsidDel="00AA1C86">
          <w:rPr>
            <w:rFonts w:eastAsia="Times New Roman" w:cstheme="minorHAnsi"/>
            <w:color w:val="0B0B0B"/>
            <w:szCs w:val="22"/>
          </w:rPr>
          <w:delText xml:space="preserve"> </w:delText>
        </w:r>
        <w:r w:rsidR="00C26902" w:rsidRPr="00B31546" w:rsidDel="00AA1C86">
          <w:rPr>
            <w:rFonts w:eastAsia="Times New Roman" w:cstheme="minorHAnsi"/>
            <w:color w:val="0B0B0B"/>
            <w:szCs w:val="22"/>
          </w:rPr>
          <w:delText>par l</w:delText>
        </w:r>
        <w:r w:rsidR="00C26902" w:rsidRPr="00B31546" w:rsidDel="00AA1C86">
          <w:rPr>
            <w:rFonts w:eastAsia="Times New Roman" w:cstheme="minorHAnsi"/>
            <w:color w:val="343434"/>
            <w:szCs w:val="22"/>
          </w:rPr>
          <w:delText>e</w:delText>
        </w:r>
        <w:r w:rsidRPr="00B31546" w:rsidDel="00AA1C86">
          <w:rPr>
            <w:rFonts w:eastAsia="Times New Roman" w:cstheme="minorHAnsi"/>
            <w:color w:val="343434"/>
            <w:szCs w:val="22"/>
          </w:rPr>
          <w:delText xml:space="preserve"> </w:delText>
        </w:r>
        <w:r w:rsidR="00C26902" w:rsidRPr="00B31546" w:rsidDel="00AA1C86">
          <w:rPr>
            <w:rFonts w:eastAsia="Times New Roman" w:cstheme="minorHAnsi"/>
            <w:color w:val="1F1F1F"/>
            <w:szCs w:val="22"/>
          </w:rPr>
          <w:delText>c</w:delText>
        </w:r>
        <w:r w:rsidR="00C26902" w:rsidRPr="00B31546" w:rsidDel="00AA1C86">
          <w:rPr>
            <w:rFonts w:eastAsia="Times New Roman" w:cstheme="minorHAnsi"/>
            <w:color w:val="0B0B0B"/>
            <w:szCs w:val="22"/>
          </w:rPr>
          <w:delText>onseil d'administrat</w:delText>
        </w:r>
        <w:r w:rsidR="00C26902" w:rsidRPr="00B31546" w:rsidDel="00AA1C86">
          <w:rPr>
            <w:rFonts w:eastAsia="Times New Roman" w:cstheme="minorHAnsi"/>
            <w:color w:val="1F1F1F"/>
            <w:szCs w:val="22"/>
          </w:rPr>
          <w:delText>i</w:delText>
        </w:r>
        <w:r w:rsidR="00C26902" w:rsidRPr="00B31546" w:rsidDel="00AA1C86">
          <w:rPr>
            <w:rFonts w:eastAsia="Times New Roman" w:cstheme="minorHAnsi"/>
            <w:color w:val="0B0B0B"/>
            <w:szCs w:val="22"/>
          </w:rPr>
          <w:delText>on.</w:delText>
        </w:r>
      </w:del>
    </w:p>
    <w:p w14:paraId="1A4518D2" w14:textId="5E7A500C" w:rsidR="006338BA" w:rsidRPr="00B31546" w:rsidDel="00AA1C86" w:rsidRDefault="00053014" w:rsidP="00AA1C86">
      <w:pPr>
        <w:pStyle w:val="Titre1"/>
        <w:rPr>
          <w:del w:id="141" w:author="Gabriel Dugny" w:date="2018-09-05T12:02:00Z"/>
        </w:rPr>
        <w:pPrChange w:id="142" w:author="Gabriel Dugny" w:date="2018-09-05T12:02:00Z">
          <w:pPr>
            <w:pStyle w:val="Titre3"/>
          </w:pPr>
        </w:pPrChange>
      </w:pPr>
      <w:del w:id="143" w:author="Gabriel Dugny" w:date="2018-09-05T12:02:00Z">
        <w:r w:rsidRPr="00B31546" w:rsidDel="00AA1C86">
          <w:rPr>
            <w:rFonts w:eastAsia="Times New Roman"/>
          </w:rPr>
          <w:delText>Perte de la qualité de membre</w:delText>
        </w:r>
      </w:del>
    </w:p>
    <w:p w14:paraId="1A4518D4" w14:textId="34FA4EB1" w:rsidR="006338BA" w:rsidRPr="00B31546" w:rsidDel="00AA1C86" w:rsidRDefault="00C26902" w:rsidP="00AA1C86">
      <w:pPr>
        <w:pStyle w:val="Titre1"/>
        <w:rPr>
          <w:del w:id="144" w:author="Gabriel Dugny" w:date="2018-09-05T12:02:00Z"/>
          <w:rFonts w:eastAsia="Times New Roman" w:cstheme="minorHAnsi"/>
          <w:color w:val="0B0B0B"/>
          <w:szCs w:val="22"/>
        </w:rPr>
        <w:pPrChange w:id="145" w:author="Gabriel Dugny" w:date="2018-09-05T12:02:00Z">
          <w:pPr>
            <w:spacing w:line="240" w:lineRule="auto"/>
            <w:ind w:right="106"/>
          </w:pPr>
        </w:pPrChange>
      </w:pPr>
      <w:del w:id="146" w:author="Gabriel Dugny" w:date="2018-09-05T12:02:00Z">
        <w:r w:rsidRPr="00B31546" w:rsidDel="00AA1C86">
          <w:rPr>
            <w:rFonts w:eastAsia="Times New Roman" w:cstheme="minorHAnsi"/>
            <w:color w:val="0B0B0B"/>
            <w:szCs w:val="22"/>
          </w:rPr>
          <w:delText xml:space="preserve">La </w:delText>
        </w:r>
        <w:r w:rsidR="0019501D" w:rsidRPr="00B31546" w:rsidDel="00AA1C86">
          <w:rPr>
            <w:rFonts w:eastAsia="Times New Roman" w:cstheme="minorHAnsi"/>
            <w:color w:val="0B0B0B"/>
            <w:szCs w:val="22"/>
          </w:rPr>
          <w:delText xml:space="preserve">qualité </w:delText>
        </w:r>
        <w:r w:rsidRPr="00B31546" w:rsidDel="00AA1C86">
          <w:rPr>
            <w:rFonts w:eastAsia="Times New Roman" w:cstheme="minorHAnsi"/>
            <w:color w:val="0B0B0B"/>
            <w:szCs w:val="22"/>
          </w:rPr>
          <w:delText>de membre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 xml:space="preserve">se perd par </w:delText>
        </w:r>
        <w:r w:rsidR="0019501D" w:rsidRPr="00B31546" w:rsidDel="00AA1C86">
          <w:rPr>
            <w:rFonts w:eastAsia="Times New Roman" w:cstheme="minorHAnsi"/>
            <w:color w:val="0B0B0B"/>
            <w:szCs w:val="22"/>
          </w:rPr>
          <w:delText>démission</w:delText>
        </w:r>
        <w:r w:rsidRPr="00B31546" w:rsidDel="00AA1C86">
          <w:rPr>
            <w:rFonts w:eastAsia="Times New Roman" w:cstheme="minorHAnsi"/>
            <w:color w:val="0B0B0B"/>
            <w:szCs w:val="22"/>
          </w:rPr>
          <w:delText>,</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exclusion</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 xml:space="preserve">ou </w:delText>
        </w:r>
        <w:r w:rsidR="0019501D" w:rsidRPr="00B31546" w:rsidDel="00AA1C86">
          <w:rPr>
            <w:rFonts w:eastAsia="Times New Roman" w:cstheme="minorHAnsi"/>
            <w:color w:val="0B0B0B"/>
            <w:szCs w:val="22"/>
          </w:rPr>
          <w:delText>décès</w:delText>
        </w:r>
        <w:r w:rsidRPr="00B31546" w:rsidDel="00AA1C86">
          <w:rPr>
            <w:rFonts w:eastAsia="Times New Roman" w:cstheme="minorHAnsi"/>
            <w:color w:val="0B0B0B"/>
            <w:szCs w:val="22"/>
          </w:rPr>
          <w:delText>,</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sans que dans ce dernier</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cas le</w:delText>
        </w:r>
        <w:r w:rsidRPr="00B31546" w:rsidDel="00AA1C86">
          <w:rPr>
            <w:rFonts w:eastAsia="Times New Roman" w:cstheme="minorHAnsi"/>
            <w:color w:val="1F1F1F"/>
            <w:szCs w:val="22"/>
          </w:rPr>
          <w:delText xml:space="preserve">s </w:delText>
        </w:r>
        <w:r w:rsidR="0019501D" w:rsidRPr="00B31546" w:rsidDel="00AA1C86">
          <w:rPr>
            <w:rFonts w:eastAsia="Times New Roman" w:cstheme="minorHAnsi"/>
            <w:color w:val="0B0B0B"/>
            <w:szCs w:val="22"/>
          </w:rPr>
          <w:delText xml:space="preserve">héritiers </w:delText>
        </w:r>
        <w:r w:rsidRPr="00B31546" w:rsidDel="00AA1C86">
          <w:rPr>
            <w:rFonts w:eastAsia="Times New Roman" w:cstheme="minorHAnsi"/>
            <w:color w:val="0B0B0B"/>
            <w:szCs w:val="22"/>
          </w:rPr>
          <w:delText>et ayants droits puiss</w:delText>
        </w:r>
        <w:r w:rsidRPr="00B31546" w:rsidDel="00AA1C86">
          <w:rPr>
            <w:rFonts w:eastAsia="Times New Roman" w:cstheme="minorHAnsi"/>
            <w:color w:val="1F1F1F"/>
            <w:szCs w:val="22"/>
          </w:rPr>
          <w:delText>e</w:delText>
        </w:r>
        <w:r w:rsidRPr="00B31546" w:rsidDel="00AA1C86">
          <w:rPr>
            <w:rFonts w:eastAsia="Times New Roman" w:cstheme="minorHAnsi"/>
            <w:color w:val="0B0B0B"/>
            <w:szCs w:val="22"/>
          </w:rPr>
          <w:delText>nt</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revendiquer</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aucun droit sur l'association</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et son p</w:delText>
        </w:r>
        <w:r w:rsidRPr="00B31546" w:rsidDel="00AA1C86">
          <w:rPr>
            <w:rFonts w:eastAsia="Times New Roman" w:cstheme="minorHAnsi"/>
            <w:color w:val="1F1F1F"/>
            <w:szCs w:val="22"/>
          </w:rPr>
          <w:delText>a</w:delText>
        </w:r>
        <w:r w:rsidRPr="00B31546" w:rsidDel="00AA1C86">
          <w:rPr>
            <w:rFonts w:eastAsia="Times New Roman" w:cstheme="minorHAnsi"/>
            <w:color w:val="0B0B0B"/>
            <w:szCs w:val="22"/>
          </w:rPr>
          <w:delText>trimoine.</w:delText>
        </w:r>
      </w:del>
    </w:p>
    <w:p w14:paraId="3234E713" w14:textId="3045A906" w:rsidR="009B3E98" w:rsidRPr="00B31546" w:rsidDel="00AA1C86" w:rsidRDefault="009B3E98" w:rsidP="00AA1C86">
      <w:pPr>
        <w:pStyle w:val="Titre1"/>
        <w:rPr>
          <w:del w:id="147" w:author="Gabriel Dugny" w:date="2018-09-05T12:02:00Z"/>
          <w:rFonts w:cstheme="minorHAnsi"/>
          <w:szCs w:val="22"/>
        </w:rPr>
        <w:pPrChange w:id="148" w:author="Gabriel Dugny" w:date="2018-09-05T12:02:00Z">
          <w:pPr>
            <w:spacing w:line="240" w:lineRule="auto"/>
            <w:ind w:right="106"/>
          </w:pPr>
        </w:pPrChange>
      </w:pPr>
      <w:del w:id="149" w:author="Gabriel Dugny" w:date="2018-09-05T12:02:00Z">
        <w:r w:rsidRPr="00B31546" w:rsidDel="00AA1C86">
          <w:rPr>
            <w:rFonts w:cstheme="minorHAnsi"/>
            <w:szCs w:val="22"/>
          </w:rPr>
          <w:delText>La perte de qualité de membre ne donne pas droit au remboursement de la cotisation.</w:delText>
        </w:r>
      </w:del>
    </w:p>
    <w:p w14:paraId="5DB62F8B" w14:textId="43ECA889" w:rsidR="009B3E98" w:rsidRPr="00B31546" w:rsidDel="00AA1C86" w:rsidRDefault="009B3E98" w:rsidP="00AA1C86">
      <w:pPr>
        <w:pStyle w:val="Titre1"/>
        <w:rPr>
          <w:del w:id="150" w:author="Gabriel Dugny" w:date="2018-09-05T12:02:00Z"/>
          <w:rFonts w:cstheme="minorHAnsi"/>
          <w:szCs w:val="22"/>
        </w:rPr>
        <w:pPrChange w:id="151" w:author="Gabriel Dugny" w:date="2018-09-05T12:02:00Z">
          <w:pPr>
            <w:spacing w:line="240" w:lineRule="auto"/>
            <w:ind w:right="106"/>
          </w:pPr>
        </w:pPrChange>
      </w:pPr>
      <w:del w:id="152" w:author="Gabriel Dugny" w:date="2018-09-05T12:02:00Z">
        <w:r w:rsidRPr="00B31546" w:rsidDel="00AA1C86">
          <w:rPr>
            <w:rFonts w:cstheme="minorHAnsi"/>
            <w:szCs w:val="22"/>
          </w:rPr>
          <w:delText>La démission d’un membre doit être signalée par courrier ou courrier électronique au pré</w:delText>
        </w:r>
        <w:r w:rsidR="0034338D" w:rsidRPr="00B31546" w:rsidDel="00AA1C86">
          <w:rPr>
            <w:rFonts w:cstheme="minorHAnsi"/>
            <w:szCs w:val="22"/>
          </w:rPr>
          <w:delText>sident et secrétaire de l’association.</w:delText>
        </w:r>
      </w:del>
    </w:p>
    <w:p w14:paraId="1A4518D9" w14:textId="433F39AD" w:rsidR="006338BA" w:rsidRPr="00B31546" w:rsidDel="00AA1C86" w:rsidRDefault="00C26902" w:rsidP="00AA1C86">
      <w:pPr>
        <w:pStyle w:val="Titre1"/>
        <w:rPr>
          <w:del w:id="153" w:author="Gabriel Dugny" w:date="2018-09-05T12:02:00Z"/>
          <w:rFonts w:cstheme="minorHAnsi"/>
          <w:szCs w:val="22"/>
        </w:rPr>
        <w:pPrChange w:id="154" w:author="Gabriel Dugny" w:date="2018-09-05T12:02:00Z">
          <w:pPr>
            <w:spacing w:line="240" w:lineRule="auto"/>
            <w:ind w:right="81"/>
          </w:pPr>
        </w:pPrChange>
      </w:pPr>
      <w:del w:id="155" w:author="Gabriel Dugny" w:date="2018-09-05T12:02:00Z">
        <w:r w:rsidRPr="00B31546" w:rsidDel="00AA1C86">
          <w:rPr>
            <w:rFonts w:eastAsia="Times New Roman" w:cstheme="minorHAnsi"/>
            <w:color w:val="0B0B0B"/>
            <w:szCs w:val="22"/>
          </w:rPr>
          <w:delText>Le conseil</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 xml:space="preserve">a la </w:delText>
        </w:r>
        <w:r w:rsidR="0019501D" w:rsidRPr="00B31546" w:rsidDel="00AA1C86">
          <w:rPr>
            <w:rFonts w:eastAsia="Times New Roman" w:cstheme="minorHAnsi"/>
            <w:color w:val="0B0B0B"/>
            <w:szCs w:val="22"/>
          </w:rPr>
          <w:delText xml:space="preserve">faculté </w:delText>
        </w:r>
        <w:r w:rsidRPr="00B31546" w:rsidDel="00AA1C86">
          <w:rPr>
            <w:rFonts w:eastAsia="Times New Roman" w:cstheme="minorHAnsi"/>
            <w:color w:val="0B0B0B"/>
            <w:szCs w:val="22"/>
          </w:rPr>
          <w:delText>de prononcer</w:delText>
        </w:r>
        <w:r w:rsidR="00155AC3" w:rsidRPr="00B31546" w:rsidDel="00AA1C86">
          <w:rPr>
            <w:rFonts w:eastAsia="Times New Roman" w:cstheme="minorHAnsi"/>
            <w:color w:val="0B0B0B"/>
            <w:szCs w:val="22"/>
          </w:rPr>
          <w:delText xml:space="preserve"> l’exclusion </w:delText>
        </w:r>
        <w:r w:rsidRPr="00B31546" w:rsidDel="00AA1C86">
          <w:rPr>
            <w:rFonts w:eastAsia="Times New Roman" w:cstheme="minorHAnsi"/>
            <w:color w:val="0B0B0B"/>
            <w:szCs w:val="22"/>
          </w:rPr>
          <w:delText>d'un</w:delText>
        </w:r>
        <w:r w:rsidR="0019501D" w:rsidRPr="00B31546" w:rsidDel="00AA1C86">
          <w:rPr>
            <w:rFonts w:eastAsia="Times New Roman" w:cstheme="minorHAnsi"/>
            <w:color w:val="0B0B0B"/>
            <w:szCs w:val="22"/>
          </w:rPr>
          <w:delText xml:space="preserve"> sociétaire</w:delText>
        </w:r>
        <w:r w:rsidRPr="00B31546" w:rsidDel="00AA1C86">
          <w:rPr>
            <w:rFonts w:eastAsia="Times New Roman" w:cstheme="minorHAnsi"/>
            <w:color w:val="0B0B0B"/>
            <w:szCs w:val="22"/>
          </w:rPr>
          <w:delText>,</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soit pour</w:delText>
        </w:r>
        <w:r w:rsidR="0019501D" w:rsidRPr="00B31546" w:rsidDel="00AA1C86">
          <w:rPr>
            <w:rFonts w:eastAsia="Times New Roman" w:cstheme="minorHAnsi"/>
            <w:color w:val="0B0B0B"/>
            <w:szCs w:val="22"/>
          </w:rPr>
          <w:delText xml:space="preserve"> défaut </w:delText>
        </w:r>
        <w:r w:rsidRPr="00B31546" w:rsidDel="00AA1C86">
          <w:rPr>
            <w:rFonts w:eastAsia="Times New Roman" w:cstheme="minorHAnsi"/>
            <w:color w:val="0B0B0B"/>
            <w:szCs w:val="22"/>
          </w:rPr>
          <w:delText>de paiement</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de sa cotisation</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deux</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mois</w:delText>
        </w:r>
        <w:r w:rsidR="0019501D" w:rsidRPr="00B31546" w:rsidDel="00AA1C86">
          <w:rPr>
            <w:rFonts w:eastAsia="Times New Roman" w:cstheme="minorHAnsi"/>
            <w:color w:val="0B0B0B"/>
            <w:szCs w:val="22"/>
          </w:rPr>
          <w:delText xml:space="preserve"> après </w:delText>
        </w:r>
        <w:r w:rsidRPr="00B31546" w:rsidDel="00AA1C86">
          <w:rPr>
            <w:rFonts w:eastAsia="Times New Roman" w:cstheme="minorHAnsi"/>
            <w:color w:val="0B0B0B"/>
            <w:szCs w:val="22"/>
          </w:rPr>
          <w:delText>son</w:delText>
        </w:r>
        <w:r w:rsidR="0019501D" w:rsidRPr="00B31546" w:rsidDel="00AA1C86">
          <w:rPr>
            <w:rFonts w:eastAsia="Times New Roman" w:cstheme="minorHAnsi"/>
            <w:color w:val="0B0B0B"/>
            <w:szCs w:val="22"/>
          </w:rPr>
          <w:delText xml:space="preserve"> échéance</w:delText>
        </w:r>
        <w:r w:rsidRPr="00B31546" w:rsidDel="00AA1C86">
          <w:rPr>
            <w:rFonts w:eastAsia="Times New Roman" w:cstheme="minorHAnsi"/>
            <w:color w:val="0B0B0B"/>
            <w:szCs w:val="22"/>
          </w:rPr>
          <w:delText>,</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soit</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pour</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motif(s) grave(s).</w:delText>
        </w:r>
        <w:r w:rsidR="0019501D" w:rsidRPr="00B31546" w:rsidDel="00AA1C86">
          <w:rPr>
            <w:rFonts w:eastAsia="Times New Roman" w:cstheme="minorHAnsi"/>
            <w:color w:val="0B0B0B"/>
            <w:szCs w:val="22"/>
          </w:rPr>
          <w:delText xml:space="preserve"> Il</w:delText>
        </w:r>
        <w:r w:rsidRPr="00B31546" w:rsidDel="00AA1C86">
          <w:rPr>
            <w:rFonts w:eastAsia="Times New Roman" w:cstheme="minorHAnsi"/>
            <w:color w:val="0B0B0B"/>
            <w:szCs w:val="22"/>
          </w:rPr>
          <w:delText xml:space="preserve"> doit</w:delText>
        </w:r>
        <w:r w:rsidRPr="00B31546" w:rsidDel="00AA1C86">
          <w:rPr>
            <w:rFonts w:eastAsia="Times New Roman" w:cstheme="minorHAnsi"/>
            <w:color w:val="1F1F1F"/>
            <w:szCs w:val="22"/>
          </w:rPr>
          <w:delText>,</w:delText>
        </w:r>
        <w:r w:rsidR="0019501D" w:rsidRPr="00B31546" w:rsidDel="00AA1C86">
          <w:rPr>
            <w:rFonts w:eastAsia="Times New Roman" w:cstheme="minorHAnsi"/>
            <w:color w:val="1F1F1F"/>
            <w:szCs w:val="22"/>
          </w:rPr>
          <w:delText xml:space="preserve"> </w:delText>
        </w:r>
        <w:r w:rsidRPr="00B31546" w:rsidDel="00AA1C86">
          <w:rPr>
            <w:rFonts w:eastAsia="Times New Roman" w:cstheme="minorHAnsi"/>
            <w:color w:val="0B0B0B"/>
            <w:szCs w:val="22"/>
          </w:rPr>
          <w:delText>au</w:delText>
        </w:r>
        <w:r w:rsidR="0019501D" w:rsidRPr="00B31546" w:rsidDel="00AA1C86">
          <w:rPr>
            <w:rFonts w:eastAsia="Times New Roman" w:cstheme="minorHAnsi"/>
            <w:color w:val="0B0B0B"/>
            <w:szCs w:val="22"/>
          </w:rPr>
          <w:delText xml:space="preserve"> préalabl</w:delText>
        </w:r>
        <w:r w:rsidR="0019501D" w:rsidRPr="00B31546" w:rsidDel="00AA1C86">
          <w:rPr>
            <w:rFonts w:eastAsia="Times New Roman" w:cstheme="minorHAnsi"/>
            <w:color w:val="1F1F1F"/>
            <w:szCs w:val="22"/>
          </w:rPr>
          <w:delText>e</w:delText>
        </w:r>
        <w:r w:rsidRPr="00B31546" w:rsidDel="00AA1C86">
          <w:rPr>
            <w:rFonts w:eastAsia="Times New Roman" w:cstheme="minorHAnsi"/>
            <w:color w:val="1F1F1F"/>
            <w:szCs w:val="22"/>
          </w:rPr>
          <w:delText>,</w:delText>
        </w:r>
        <w:r w:rsidR="0019501D" w:rsidRPr="00B31546" w:rsidDel="00AA1C86">
          <w:rPr>
            <w:rFonts w:cstheme="minorHAnsi"/>
            <w:szCs w:val="22"/>
          </w:rPr>
          <w:delText xml:space="preserve"> i</w:delText>
        </w:r>
        <w:r w:rsidRPr="00B31546" w:rsidDel="00AA1C86">
          <w:rPr>
            <w:rFonts w:eastAsia="Times New Roman" w:cstheme="minorHAnsi"/>
            <w:color w:val="0B0B0B"/>
            <w:szCs w:val="22"/>
          </w:rPr>
          <w:delText>nviter l</w:delText>
        </w:r>
        <w:r w:rsidRPr="00B31546" w:rsidDel="00AA1C86">
          <w:rPr>
            <w:rFonts w:eastAsia="Times New Roman" w:cstheme="minorHAnsi"/>
            <w:color w:val="1F1F1F"/>
            <w:szCs w:val="22"/>
          </w:rPr>
          <w:delText>'</w:delText>
        </w:r>
        <w:r w:rsidR="0019501D" w:rsidRPr="00B31546" w:rsidDel="00AA1C86">
          <w:rPr>
            <w:rFonts w:eastAsia="Times New Roman" w:cstheme="minorHAnsi"/>
            <w:color w:val="0B0B0B"/>
            <w:szCs w:val="22"/>
          </w:rPr>
          <w:delText>intéressé à</w:delText>
        </w:r>
        <w:r w:rsidRPr="00B31546" w:rsidDel="00AA1C86">
          <w:rPr>
            <w:rFonts w:eastAsia="Times New Roman" w:cstheme="minorHAnsi"/>
            <w:color w:val="0B0B0B"/>
            <w:szCs w:val="22"/>
          </w:rPr>
          <w:delText xml:space="preserve"> fou</w:delText>
        </w:r>
        <w:r w:rsidR="0019501D" w:rsidRPr="00B31546" w:rsidDel="00AA1C86">
          <w:rPr>
            <w:rFonts w:eastAsia="Times New Roman" w:cstheme="minorHAnsi"/>
            <w:color w:val="0B0B0B"/>
            <w:szCs w:val="22"/>
          </w:rPr>
          <w:delText>rni</w:delText>
        </w:r>
        <w:r w:rsidRPr="00B31546" w:rsidDel="00AA1C86">
          <w:rPr>
            <w:rFonts w:eastAsia="Times New Roman" w:cstheme="minorHAnsi"/>
            <w:color w:val="0B0B0B"/>
            <w:szCs w:val="22"/>
          </w:rPr>
          <w:delText>r,</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 xml:space="preserve">le cas </w:delText>
        </w:r>
        <w:r w:rsidR="0019501D" w:rsidRPr="00B31546" w:rsidDel="00AA1C86">
          <w:rPr>
            <w:rFonts w:eastAsia="Times New Roman" w:cstheme="minorHAnsi"/>
            <w:color w:val="0B0B0B"/>
            <w:szCs w:val="22"/>
          </w:rPr>
          <w:delText>échéant</w:delText>
        </w:r>
        <w:r w:rsidRPr="00B31546" w:rsidDel="00AA1C86">
          <w:rPr>
            <w:rFonts w:eastAsia="Times New Roman" w:cstheme="minorHAnsi"/>
            <w:color w:val="0B0B0B"/>
            <w:szCs w:val="22"/>
          </w:rPr>
          <w:delText>,</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toutes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explications.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 xml:space="preserve">Si le </w:delText>
        </w:r>
        <w:r w:rsidR="0019501D" w:rsidRPr="00B31546" w:rsidDel="00AA1C86">
          <w:rPr>
            <w:rFonts w:eastAsia="Times New Roman" w:cstheme="minorHAnsi"/>
            <w:color w:val="0B0B0B"/>
            <w:szCs w:val="22"/>
          </w:rPr>
          <w:delText xml:space="preserve">sociétaire </w:delText>
        </w:r>
        <w:r w:rsidRPr="00B31546" w:rsidDel="00AA1C86">
          <w:rPr>
            <w:rFonts w:eastAsia="Times New Roman" w:cstheme="minorHAnsi"/>
            <w:color w:val="0B0B0B"/>
            <w:szCs w:val="22"/>
          </w:rPr>
          <w:delText>exclu</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le demand</w:delText>
        </w:r>
        <w:r w:rsidRPr="00B31546" w:rsidDel="00AA1C86">
          <w:rPr>
            <w:rFonts w:eastAsia="Times New Roman" w:cstheme="minorHAnsi"/>
            <w:color w:val="1F1F1F"/>
            <w:szCs w:val="22"/>
          </w:rPr>
          <w:delText>e,</w:delText>
        </w:r>
        <w:r w:rsidR="0019501D" w:rsidRPr="00B31546" w:rsidDel="00AA1C86">
          <w:rPr>
            <w:rFonts w:cstheme="minorHAnsi"/>
            <w:szCs w:val="22"/>
          </w:rPr>
          <w:delText xml:space="preserve"> </w:delText>
        </w:r>
        <w:r w:rsidRPr="00B31546" w:rsidDel="00AA1C86">
          <w:rPr>
            <w:rFonts w:eastAsia="Times New Roman" w:cstheme="minorHAnsi"/>
            <w:color w:val="0B0B0B"/>
            <w:szCs w:val="22"/>
          </w:rPr>
          <w:delText xml:space="preserve">la </w:delText>
        </w:r>
        <w:r w:rsidR="0019501D" w:rsidRPr="00B31546" w:rsidDel="00AA1C86">
          <w:rPr>
            <w:rFonts w:eastAsia="Times New Roman" w:cstheme="minorHAnsi"/>
            <w:color w:val="0B0B0B"/>
            <w:szCs w:val="22"/>
          </w:rPr>
          <w:delText xml:space="preserve">décision </w:delText>
        </w:r>
        <w:r w:rsidRPr="00B31546" w:rsidDel="00AA1C86">
          <w:rPr>
            <w:rFonts w:eastAsia="Times New Roman" w:cstheme="minorHAnsi"/>
            <w:color w:val="0B0B0B"/>
            <w:szCs w:val="22"/>
          </w:rPr>
          <w:delText>d'exclusion</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est soumise</w:delText>
        </w:r>
        <w:r w:rsidR="0019501D" w:rsidRPr="00B31546" w:rsidDel="00AA1C86">
          <w:rPr>
            <w:rFonts w:eastAsia="Times New Roman" w:cstheme="minorHAnsi"/>
            <w:color w:val="0B0B0B"/>
            <w:szCs w:val="22"/>
          </w:rPr>
          <w:delText xml:space="preserve"> à</w:delText>
        </w:r>
        <w:r w:rsidRPr="00B31546" w:rsidDel="00AA1C86">
          <w:rPr>
            <w:rFonts w:eastAsia="Times New Roman" w:cstheme="minorHAnsi"/>
            <w:color w:val="0B0B0B"/>
            <w:szCs w:val="22"/>
          </w:rPr>
          <w:delText xml:space="preserve"> l'</w:delText>
        </w:r>
        <w:r w:rsidR="0019501D" w:rsidRPr="00B31546" w:rsidDel="00AA1C86">
          <w:rPr>
            <w:rFonts w:eastAsia="Times New Roman" w:cstheme="minorHAnsi"/>
            <w:color w:val="0B0B0B"/>
            <w:szCs w:val="22"/>
          </w:rPr>
          <w:delText xml:space="preserve">appréciation </w:delText>
        </w:r>
        <w:r w:rsidRPr="00B31546" w:rsidDel="00AA1C86">
          <w:rPr>
            <w:rFonts w:eastAsia="Times New Roman" w:cstheme="minorHAnsi"/>
            <w:color w:val="0B0B0B"/>
            <w:szCs w:val="22"/>
          </w:rPr>
          <w:delText xml:space="preserve">de la </w:delText>
        </w:r>
        <w:r w:rsidR="0019501D" w:rsidRPr="00B31546" w:rsidDel="00AA1C86">
          <w:rPr>
            <w:rFonts w:eastAsia="Times New Roman" w:cstheme="minorHAnsi"/>
            <w:color w:val="0B0B0B"/>
            <w:szCs w:val="22"/>
          </w:rPr>
          <w:delText xml:space="preserve">première assemblée générale </w:delText>
        </w:r>
        <w:r w:rsidRPr="00B31546" w:rsidDel="00AA1C86">
          <w:rPr>
            <w:rFonts w:eastAsia="Times New Roman" w:cstheme="minorHAnsi"/>
            <w:color w:val="0B0B0B"/>
            <w:szCs w:val="22"/>
          </w:rPr>
          <w:delText>ordinai</w:delText>
        </w:r>
        <w:r w:rsidRPr="00B31546" w:rsidDel="00AA1C86">
          <w:rPr>
            <w:rFonts w:eastAsia="Times New Roman" w:cstheme="minorHAnsi"/>
            <w:color w:val="1F1F1F"/>
            <w:szCs w:val="22"/>
          </w:rPr>
          <w:delText>r</w:delText>
        </w:r>
        <w:r w:rsidR="0019501D" w:rsidRPr="00B31546" w:rsidDel="00AA1C86">
          <w:rPr>
            <w:rFonts w:eastAsia="Times New Roman" w:cstheme="minorHAnsi"/>
            <w:color w:val="0B0B0B"/>
            <w:szCs w:val="22"/>
          </w:rPr>
          <w:delText xml:space="preserve">e </w:delText>
        </w:r>
        <w:r w:rsidRPr="00B31546" w:rsidDel="00AA1C86">
          <w:rPr>
            <w:rFonts w:eastAsia="Times New Roman" w:cstheme="minorHAnsi"/>
            <w:color w:val="0B0B0B"/>
            <w:szCs w:val="22"/>
          </w:rPr>
          <w:delText>qui statue en dernier ressort.</w:delText>
        </w:r>
      </w:del>
    </w:p>
    <w:p w14:paraId="1A4518DB" w14:textId="584D19C9" w:rsidR="006338BA" w:rsidRPr="00B31546" w:rsidDel="00AA1C86" w:rsidRDefault="0019501D" w:rsidP="00AA1C86">
      <w:pPr>
        <w:pStyle w:val="Titre1"/>
        <w:rPr>
          <w:del w:id="156" w:author="Gabriel Dugny" w:date="2018-09-05T12:02:00Z"/>
        </w:rPr>
        <w:pPrChange w:id="157" w:author="Gabriel Dugny" w:date="2018-09-05T12:02:00Z">
          <w:pPr>
            <w:pStyle w:val="Titre3"/>
          </w:pPr>
        </w:pPrChange>
      </w:pPr>
      <w:del w:id="158" w:author="Gabriel Dugny" w:date="2018-09-05T12:02:00Z">
        <w:r w:rsidRPr="00B31546" w:rsidDel="00AA1C86">
          <w:rPr>
            <w:rFonts w:eastAsia="Times New Roman"/>
          </w:rPr>
          <w:delText xml:space="preserve">Responsabilités </w:delText>
        </w:r>
        <w:r w:rsidR="00C26902" w:rsidRPr="00B31546" w:rsidDel="00AA1C86">
          <w:rPr>
            <w:rFonts w:eastAsia="Times New Roman"/>
          </w:rPr>
          <w:delText xml:space="preserve">des </w:delText>
        </w:r>
        <w:r w:rsidRPr="00B31546" w:rsidDel="00AA1C86">
          <w:rPr>
            <w:rFonts w:eastAsia="Times New Roman"/>
          </w:rPr>
          <w:delText>sociétaires</w:delText>
        </w:r>
        <w:r w:rsidR="00C26902" w:rsidRPr="00B31546" w:rsidDel="00AA1C86">
          <w:rPr>
            <w:rFonts w:eastAsia="Times New Roman"/>
          </w:rPr>
          <w:delText xml:space="preserve"> et administrateurs.</w:delText>
        </w:r>
      </w:del>
    </w:p>
    <w:p w14:paraId="1A4518E1" w14:textId="64E12884" w:rsidR="006338BA" w:rsidRPr="00B31546" w:rsidDel="00AA1C86" w:rsidRDefault="00C26902" w:rsidP="00AA1C86">
      <w:pPr>
        <w:pStyle w:val="Titre1"/>
        <w:rPr>
          <w:del w:id="159" w:author="Gabriel Dugny" w:date="2018-09-05T12:02:00Z"/>
          <w:rFonts w:cstheme="minorHAnsi"/>
          <w:szCs w:val="22"/>
        </w:rPr>
        <w:pPrChange w:id="160" w:author="Gabriel Dugny" w:date="2018-09-05T12:02:00Z">
          <w:pPr>
            <w:spacing w:line="240" w:lineRule="auto"/>
            <w:ind w:right="85"/>
            <w:jc w:val="both"/>
          </w:pPr>
        </w:pPrChange>
      </w:pPr>
      <w:del w:id="161" w:author="Gabriel Dugny" w:date="2018-09-05T12:02:00Z">
        <w:r w:rsidRPr="00B31546" w:rsidDel="00AA1C86">
          <w:rPr>
            <w:rFonts w:eastAsia="Times New Roman" w:cstheme="minorHAnsi"/>
            <w:color w:val="0B0B0B"/>
            <w:szCs w:val="22"/>
          </w:rPr>
          <w:delText>Le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patr</w:delText>
        </w:r>
        <w:r w:rsidRPr="00B31546" w:rsidDel="00AA1C86">
          <w:rPr>
            <w:rFonts w:eastAsia="Times New Roman" w:cstheme="minorHAnsi"/>
            <w:color w:val="1F1F1F"/>
            <w:szCs w:val="22"/>
          </w:rPr>
          <w:delText>i</w:delText>
        </w:r>
        <w:r w:rsidRPr="00B31546" w:rsidDel="00AA1C86">
          <w:rPr>
            <w:rFonts w:eastAsia="Times New Roman" w:cstheme="minorHAnsi"/>
            <w:color w:val="0B0B0B"/>
            <w:szCs w:val="22"/>
          </w:rPr>
          <w:delText>moine de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l'association</w:delText>
        </w:r>
        <w:r w:rsidR="0019501D" w:rsidRPr="00B31546" w:rsidDel="00AA1C86">
          <w:rPr>
            <w:rFonts w:eastAsia="Times New Roman" w:cstheme="minorHAnsi"/>
            <w:color w:val="0B0B0B"/>
            <w:szCs w:val="22"/>
          </w:rPr>
          <w:delText xml:space="preserve"> répond </w:delText>
        </w:r>
        <w:r w:rsidRPr="00B31546" w:rsidDel="00AA1C86">
          <w:rPr>
            <w:rFonts w:eastAsia="Times New Roman" w:cstheme="minorHAnsi"/>
            <w:color w:val="0B0B0B"/>
            <w:szCs w:val="22"/>
          </w:rPr>
          <w:delText>seul</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des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engagements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contract</w:delText>
        </w:r>
        <w:r w:rsidR="002F6C67" w:rsidRPr="00B31546" w:rsidDel="00AA1C86">
          <w:rPr>
            <w:rFonts w:eastAsia="Times New Roman" w:cstheme="minorHAnsi"/>
            <w:color w:val="0B0B0B"/>
            <w:szCs w:val="22"/>
          </w:rPr>
          <w:delText>é</w:delText>
        </w:r>
        <w:r w:rsidRPr="00B31546" w:rsidDel="00AA1C86">
          <w:rPr>
            <w:rFonts w:eastAsia="Times New Roman" w:cstheme="minorHAnsi"/>
            <w:color w:val="0B0B0B"/>
            <w:szCs w:val="22"/>
          </w:rPr>
          <w:delText>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en</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son</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nom,</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sans qu'aucun</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des</w:delText>
        </w:r>
        <w:r w:rsidR="0019501D" w:rsidRPr="00B31546" w:rsidDel="00AA1C86">
          <w:rPr>
            <w:rFonts w:eastAsia="Times New Roman" w:cstheme="minorHAnsi"/>
            <w:color w:val="0B0B0B"/>
            <w:szCs w:val="22"/>
          </w:rPr>
          <w:delText xml:space="preserve"> sociétaires </w:delText>
        </w:r>
        <w:r w:rsidRPr="00B31546" w:rsidDel="00AA1C86">
          <w:rPr>
            <w:rFonts w:eastAsia="Times New Roman" w:cstheme="minorHAnsi"/>
            <w:color w:val="0B0B0B"/>
            <w:szCs w:val="22"/>
          </w:rPr>
          <w:delText>ou des administrateurs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puisse</w:delText>
        </w:r>
        <w:r w:rsidR="0019501D" w:rsidRPr="00B31546" w:rsidDel="00AA1C86">
          <w:rPr>
            <w:rFonts w:eastAsia="Times New Roman" w:cstheme="minorHAnsi"/>
            <w:color w:val="0B0B0B"/>
            <w:szCs w:val="22"/>
          </w:rPr>
          <w:delText xml:space="preserve"> être</w:delText>
        </w:r>
        <w:r w:rsidRPr="00B31546" w:rsidDel="00AA1C86">
          <w:rPr>
            <w:rFonts w:eastAsia="Times New Roman" w:cstheme="minorHAnsi"/>
            <w:color w:val="0B0B0B"/>
            <w:szCs w:val="22"/>
          </w:rPr>
          <w:delText xml:space="preserve"> personnellement</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responsable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de ces engagements</w:delText>
        </w:r>
        <w:r w:rsidRPr="00B31546" w:rsidDel="00AA1C86">
          <w:rPr>
            <w:rFonts w:eastAsia="Times New Roman" w:cstheme="minorHAnsi"/>
            <w:color w:val="1F1F1F"/>
            <w:szCs w:val="22"/>
          </w:rPr>
          <w:delText>,</w:delText>
        </w:r>
        <w:r w:rsidR="0019501D" w:rsidRPr="00B31546" w:rsidDel="00AA1C86">
          <w:rPr>
            <w:rFonts w:eastAsia="Times New Roman" w:cstheme="minorHAnsi"/>
            <w:color w:val="1F1F1F"/>
            <w:szCs w:val="22"/>
          </w:rPr>
          <w:delText xml:space="preserve"> </w:delText>
        </w:r>
        <w:r w:rsidRPr="00B31546" w:rsidDel="00AA1C86">
          <w:rPr>
            <w:rFonts w:eastAsia="Times New Roman" w:cstheme="minorHAnsi"/>
            <w:color w:val="0B0B0B"/>
            <w:szCs w:val="22"/>
          </w:rPr>
          <w:delText>sous</w:delText>
        </w:r>
        <w:r w:rsidR="0019501D" w:rsidRPr="00B31546" w:rsidDel="00AA1C86">
          <w:rPr>
            <w:rFonts w:eastAsia="Times New Roman" w:cstheme="minorHAnsi"/>
            <w:color w:val="0B0B0B"/>
            <w:szCs w:val="22"/>
          </w:rPr>
          <w:delText xml:space="preserve"> réserve </w:delText>
        </w:r>
        <w:r w:rsidRPr="00B31546" w:rsidDel="00AA1C86">
          <w:rPr>
            <w:rFonts w:eastAsia="Times New Roman" w:cstheme="minorHAnsi"/>
            <w:color w:val="0B0B0B"/>
            <w:szCs w:val="22"/>
          </w:rPr>
          <w:delText>de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l</w:delText>
        </w:r>
        <w:r w:rsidRPr="00B31546" w:rsidDel="00AA1C86">
          <w:rPr>
            <w:rFonts w:eastAsia="Times New Roman" w:cstheme="minorHAnsi"/>
            <w:color w:val="1F1F1F"/>
            <w:szCs w:val="22"/>
          </w:rPr>
          <w:delText>'</w:delText>
        </w:r>
        <w:r w:rsidRPr="00B31546" w:rsidDel="00AA1C86">
          <w:rPr>
            <w:rFonts w:eastAsia="Times New Roman" w:cstheme="minorHAnsi"/>
            <w:color w:val="0B0B0B"/>
            <w:szCs w:val="22"/>
          </w:rPr>
          <w:delText>application</w:delText>
        </w:r>
        <w:r w:rsidR="0019501D" w:rsidRPr="00B31546" w:rsidDel="00AA1C86">
          <w:rPr>
            <w:rFonts w:eastAsia="Times New Roman" w:cstheme="minorHAnsi"/>
            <w:color w:val="0B0B0B"/>
            <w:szCs w:val="22"/>
          </w:rPr>
          <w:delText xml:space="preserve"> éventuelle </w:delText>
        </w:r>
        <w:r w:rsidRPr="00B31546" w:rsidDel="00AA1C86">
          <w:rPr>
            <w:rFonts w:eastAsia="Times New Roman" w:cstheme="minorHAnsi"/>
            <w:color w:val="0B0B0B"/>
            <w:szCs w:val="22"/>
          </w:rPr>
          <w:delText>des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dispositions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la</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loi</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du</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25 janvi</w:delText>
        </w:r>
        <w:r w:rsidRPr="00B31546" w:rsidDel="00AA1C86">
          <w:rPr>
            <w:rFonts w:eastAsia="Times New Roman" w:cstheme="minorHAnsi"/>
            <w:color w:val="1F1F1F"/>
            <w:szCs w:val="22"/>
          </w:rPr>
          <w:delText>e</w:delText>
        </w:r>
        <w:r w:rsidRPr="00B31546" w:rsidDel="00AA1C86">
          <w:rPr>
            <w:rFonts w:eastAsia="Times New Roman" w:cstheme="minorHAnsi"/>
            <w:color w:val="0B0B0B"/>
            <w:szCs w:val="22"/>
          </w:rPr>
          <w:delText>r</w:delText>
        </w:r>
        <w:r w:rsidR="0019501D" w:rsidRPr="00B31546" w:rsidDel="00AA1C86">
          <w:rPr>
            <w:rFonts w:cstheme="minorHAnsi"/>
            <w:szCs w:val="22"/>
          </w:rPr>
          <w:delText xml:space="preserve"> </w:delText>
        </w:r>
        <w:r w:rsidRPr="00B31546" w:rsidDel="00AA1C86">
          <w:rPr>
            <w:rFonts w:eastAsia="Times New Roman" w:cstheme="minorHAnsi"/>
            <w:color w:val="0B0B0B"/>
            <w:szCs w:val="22"/>
          </w:rPr>
          <w:delText>1985 relative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au redressement</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 xml:space="preserve">et </w:delText>
        </w:r>
        <w:r w:rsidR="0019501D" w:rsidRPr="00B31546" w:rsidDel="00AA1C86">
          <w:rPr>
            <w:rFonts w:eastAsia="Times New Roman" w:cstheme="minorHAnsi"/>
            <w:color w:val="0B0B0B"/>
            <w:szCs w:val="22"/>
          </w:rPr>
          <w:delText>à</w:delText>
        </w:r>
        <w:r w:rsidRPr="00B31546" w:rsidDel="00AA1C86">
          <w:rPr>
            <w:rFonts w:eastAsia="Times New Roman" w:cstheme="minorHAnsi"/>
            <w:color w:val="0B0B0B"/>
            <w:szCs w:val="22"/>
          </w:rPr>
          <w:delText xml:space="preserve"> la liquidation judiciaire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des entreprises.</w:delText>
        </w:r>
      </w:del>
    </w:p>
    <w:p w14:paraId="7B3688A6" w14:textId="22210B7B" w:rsidR="00650216" w:rsidRPr="00B31546" w:rsidDel="00AA1C86" w:rsidRDefault="00C26902" w:rsidP="00AA1C86">
      <w:pPr>
        <w:pStyle w:val="Titre1"/>
        <w:rPr>
          <w:del w:id="162" w:author="Gabriel Dugny" w:date="2018-09-05T12:02:00Z"/>
          <w:rFonts w:eastAsia="Times New Roman" w:cstheme="majorHAnsi"/>
        </w:rPr>
        <w:pPrChange w:id="163" w:author="Gabriel Dugny" w:date="2018-09-05T12:02:00Z">
          <w:pPr>
            <w:pStyle w:val="Titre1"/>
          </w:pPr>
        </w:pPrChange>
      </w:pPr>
      <w:del w:id="164" w:author="Gabriel Dugny" w:date="2018-09-05T12:02:00Z">
        <w:r w:rsidRPr="00B31546" w:rsidDel="00AA1C86">
          <w:rPr>
            <w:rFonts w:eastAsia="Times New Roman" w:cstheme="majorHAnsi"/>
          </w:rPr>
          <w:delText>III.</w:delText>
        </w:r>
        <w:r w:rsidR="0019501D" w:rsidRPr="00B31546" w:rsidDel="00AA1C86">
          <w:rPr>
            <w:rFonts w:eastAsia="Times New Roman" w:cstheme="majorHAnsi"/>
          </w:rPr>
          <w:delText xml:space="preserve"> </w:delText>
        </w:r>
        <w:r w:rsidR="00650216" w:rsidRPr="00B31546" w:rsidDel="00AA1C86">
          <w:rPr>
            <w:rFonts w:eastAsia="Times New Roman" w:cstheme="majorHAnsi"/>
          </w:rPr>
          <w:delText>Instances de l’association</w:delText>
        </w:r>
      </w:del>
    </w:p>
    <w:p w14:paraId="33E292FD" w14:textId="4BFC7B7C" w:rsidR="00CD38C8" w:rsidRPr="00B31546" w:rsidDel="00AA1C86" w:rsidRDefault="00456A6A" w:rsidP="00AA1C86">
      <w:pPr>
        <w:pStyle w:val="Titre1"/>
        <w:rPr>
          <w:del w:id="165" w:author="Gabriel Dugny" w:date="2018-09-05T12:02:00Z"/>
        </w:rPr>
        <w:pPrChange w:id="166" w:author="Gabriel Dugny" w:date="2018-09-05T12:02:00Z">
          <w:pPr>
            <w:pStyle w:val="Titre2"/>
          </w:pPr>
        </w:pPrChange>
      </w:pPr>
      <w:del w:id="167" w:author="Gabriel Dugny" w:date="2018-09-05T12:02:00Z">
        <w:r w:rsidRPr="00B31546" w:rsidDel="00AA1C86">
          <w:delText>Conseil d’A</w:delText>
        </w:r>
        <w:r w:rsidR="009B7FE6" w:rsidRPr="00B31546" w:rsidDel="00AA1C86">
          <w:delText>dministration</w:delText>
        </w:r>
        <w:r w:rsidRPr="00B31546" w:rsidDel="00AA1C86">
          <w:delText xml:space="preserve"> (CA</w:delText>
        </w:r>
        <w:r w:rsidR="00A17FB5" w:rsidRPr="00B31546" w:rsidDel="00AA1C86">
          <w:delText>)</w:delText>
        </w:r>
      </w:del>
    </w:p>
    <w:p w14:paraId="1A4518E5" w14:textId="782F7A25" w:rsidR="006338BA" w:rsidRPr="00B31546" w:rsidDel="00AA1C86" w:rsidRDefault="00C26902" w:rsidP="00AA1C86">
      <w:pPr>
        <w:pStyle w:val="Titre1"/>
        <w:rPr>
          <w:del w:id="168" w:author="Gabriel Dugny" w:date="2018-09-05T12:02:00Z"/>
        </w:rPr>
        <w:pPrChange w:id="169" w:author="Gabriel Dugny" w:date="2018-09-05T12:02:00Z">
          <w:pPr>
            <w:pStyle w:val="Titre3"/>
          </w:pPr>
        </w:pPrChange>
      </w:pPr>
      <w:del w:id="170" w:author="Gabriel Dugny" w:date="2018-09-05T12:02:00Z">
        <w:r w:rsidRPr="00B31546" w:rsidDel="00AA1C86">
          <w:rPr>
            <w:rFonts w:eastAsia="Times New Roman"/>
          </w:rPr>
          <w:delText>Conseil d'administration.</w:delText>
        </w:r>
      </w:del>
    </w:p>
    <w:p w14:paraId="1A4518EC" w14:textId="0008FC6B" w:rsidR="006338BA" w:rsidRPr="00B31546" w:rsidDel="00AA1C86" w:rsidRDefault="00C26902" w:rsidP="00AA1C86">
      <w:pPr>
        <w:pStyle w:val="Titre1"/>
        <w:rPr>
          <w:del w:id="171" w:author="Gabriel Dugny" w:date="2018-09-05T12:02:00Z"/>
          <w:rFonts w:cstheme="minorHAnsi"/>
          <w:szCs w:val="22"/>
        </w:rPr>
        <w:pPrChange w:id="172" w:author="Gabriel Dugny" w:date="2018-09-05T12:02:00Z">
          <w:pPr>
            <w:spacing w:line="240" w:lineRule="auto"/>
            <w:ind w:right="72"/>
          </w:pPr>
        </w:pPrChange>
      </w:pPr>
      <w:del w:id="173" w:author="Gabriel Dugny" w:date="2018-09-05T12:02:00Z">
        <w:r w:rsidRPr="00B31546" w:rsidDel="00AA1C86">
          <w:rPr>
            <w:rFonts w:eastAsia="Times New Roman" w:cstheme="minorHAnsi"/>
            <w:color w:val="0B0B0B"/>
            <w:szCs w:val="22"/>
          </w:rPr>
          <w:delText>L</w:delText>
        </w:r>
        <w:r w:rsidRPr="00B31546" w:rsidDel="00AA1C86">
          <w:rPr>
            <w:rFonts w:eastAsia="Times New Roman" w:cstheme="minorHAnsi"/>
            <w:color w:val="343434"/>
            <w:szCs w:val="22"/>
          </w:rPr>
          <w:delText>'</w:delText>
        </w:r>
        <w:r w:rsidRPr="00B31546" w:rsidDel="00AA1C86">
          <w:rPr>
            <w:rFonts w:eastAsia="Times New Roman" w:cstheme="minorHAnsi"/>
            <w:color w:val="0B0B0B"/>
            <w:szCs w:val="22"/>
          </w:rPr>
          <w:delText>association</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est</w:delText>
        </w:r>
        <w:r w:rsidR="0019501D" w:rsidRPr="00B31546" w:rsidDel="00AA1C86">
          <w:rPr>
            <w:rFonts w:eastAsia="Times New Roman" w:cstheme="minorHAnsi"/>
            <w:color w:val="0B0B0B"/>
            <w:szCs w:val="22"/>
          </w:rPr>
          <w:delText xml:space="preserve"> administrée </w:delText>
        </w:r>
        <w:r w:rsidRPr="00B31546" w:rsidDel="00AA1C86">
          <w:rPr>
            <w:rFonts w:eastAsia="Times New Roman" w:cstheme="minorHAnsi"/>
            <w:color w:val="0B0B0B"/>
            <w:szCs w:val="22"/>
          </w:rPr>
          <w:delText>par</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un</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conseil</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compos</w:delText>
        </w:r>
        <w:r w:rsidR="008F72F2" w:rsidRPr="00B31546" w:rsidDel="00AA1C86">
          <w:rPr>
            <w:rFonts w:eastAsia="Times New Roman" w:cstheme="minorHAnsi"/>
            <w:color w:val="0B0B0B"/>
            <w:szCs w:val="22"/>
          </w:rPr>
          <w:delText>é</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trois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membres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au</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moins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et</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dix membres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au plus,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pris parmi</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les membres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actifs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et/ou</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honoraires.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Ce conseil</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 xml:space="preserve">est </w:delText>
        </w:r>
        <w:r w:rsidR="0019501D" w:rsidRPr="00B31546" w:rsidDel="00AA1C86">
          <w:rPr>
            <w:rFonts w:eastAsia="Times New Roman" w:cstheme="minorHAnsi"/>
            <w:color w:val="0B0B0B"/>
            <w:szCs w:val="22"/>
          </w:rPr>
          <w:delText xml:space="preserve">proposé </w:delText>
        </w:r>
        <w:r w:rsidRPr="00B31546" w:rsidDel="00AA1C86">
          <w:rPr>
            <w:rFonts w:eastAsia="Times New Roman" w:cstheme="minorHAnsi"/>
            <w:color w:val="0B0B0B"/>
            <w:szCs w:val="22"/>
          </w:rPr>
          <w:delText>par</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le</w:delText>
        </w:r>
        <w:r w:rsidR="0019501D" w:rsidRPr="00B31546" w:rsidDel="00AA1C86">
          <w:rPr>
            <w:rFonts w:cstheme="minorHAnsi"/>
            <w:szCs w:val="22"/>
          </w:rPr>
          <w:delText xml:space="preserve"> </w:delText>
        </w:r>
        <w:r w:rsidRPr="00B31546" w:rsidDel="00AA1C86">
          <w:rPr>
            <w:rFonts w:eastAsia="Times New Roman" w:cstheme="minorHAnsi"/>
            <w:color w:val="0B0B0B"/>
            <w:szCs w:val="22"/>
          </w:rPr>
          <w:delText>conseil so</w:delText>
        </w:r>
        <w:r w:rsidR="007B1ABE" w:rsidRPr="00B31546" w:rsidDel="00AA1C86">
          <w:rPr>
            <w:rFonts w:eastAsia="Times New Roman" w:cstheme="minorHAnsi"/>
            <w:color w:val="0B0B0B"/>
            <w:szCs w:val="22"/>
          </w:rPr>
          <w:delText>rt</w:delText>
        </w:r>
        <w:r w:rsidRPr="00B31546" w:rsidDel="00AA1C86">
          <w:rPr>
            <w:rFonts w:eastAsia="Times New Roman" w:cstheme="minorHAnsi"/>
            <w:color w:val="0B0B0B"/>
            <w:szCs w:val="22"/>
          </w:rPr>
          <w:delText>ant</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et soumis</w:delText>
        </w:r>
        <w:r w:rsidR="0019501D" w:rsidRPr="00B31546" w:rsidDel="00AA1C86">
          <w:rPr>
            <w:rFonts w:eastAsia="Times New Roman" w:cstheme="minorHAnsi"/>
            <w:color w:val="0B0B0B"/>
            <w:szCs w:val="22"/>
          </w:rPr>
          <w:delText xml:space="preserve"> </w:delText>
        </w:r>
        <w:r w:rsidR="0019501D" w:rsidRPr="00B31546" w:rsidDel="00AA1C86">
          <w:rPr>
            <w:rFonts w:eastAsia="Arial" w:cstheme="minorHAnsi"/>
            <w:color w:val="0B0B0B"/>
            <w:szCs w:val="22"/>
          </w:rPr>
          <w:delText>à</w:delText>
        </w:r>
        <w:r w:rsidRPr="00B31546" w:rsidDel="00AA1C86">
          <w:rPr>
            <w:rFonts w:eastAsia="Arial" w:cstheme="minorHAnsi"/>
            <w:color w:val="0B0B0B"/>
            <w:szCs w:val="22"/>
          </w:rPr>
          <w:delText xml:space="preserve"> </w:delText>
        </w:r>
        <w:r w:rsidRPr="00B31546" w:rsidDel="00AA1C86">
          <w:rPr>
            <w:rFonts w:eastAsia="Times New Roman" w:cstheme="minorHAnsi"/>
            <w:color w:val="0B0B0B"/>
            <w:szCs w:val="22"/>
          </w:rPr>
          <w:delText>ratification</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par l'</w:delText>
        </w:r>
        <w:r w:rsidR="0019501D" w:rsidRPr="00B31546" w:rsidDel="00AA1C86">
          <w:rPr>
            <w:rFonts w:eastAsia="Times New Roman" w:cstheme="minorHAnsi"/>
            <w:color w:val="0B0B0B"/>
            <w:szCs w:val="22"/>
          </w:rPr>
          <w:delText xml:space="preserve">assemblée </w:delText>
        </w:r>
        <w:r w:rsidRPr="00B31546" w:rsidDel="00AA1C86">
          <w:rPr>
            <w:rFonts w:eastAsia="Times New Roman" w:cstheme="minorHAnsi"/>
            <w:color w:val="0B0B0B"/>
            <w:szCs w:val="22"/>
          </w:rPr>
          <w:delText>ordinaire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 xml:space="preserve">des </w:delText>
        </w:r>
        <w:r w:rsidR="0019501D" w:rsidRPr="00B31546" w:rsidDel="00AA1C86">
          <w:rPr>
            <w:rFonts w:eastAsia="Times New Roman" w:cstheme="minorHAnsi"/>
            <w:color w:val="0B0B0B"/>
            <w:szCs w:val="22"/>
          </w:rPr>
          <w:delText>sociétaires</w:delText>
        </w:r>
        <w:r w:rsidR="007B1ABE" w:rsidRPr="00B31546" w:rsidDel="00AA1C86">
          <w:rPr>
            <w:rFonts w:eastAsia="Times New Roman" w:cstheme="minorHAnsi"/>
            <w:color w:val="0B0B0B"/>
            <w:szCs w:val="22"/>
          </w:rPr>
          <w:delText>.</w:delText>
        </w:r>
      </w:del>
    </w:p>
    <w:p w14:paraId="1A4518EE" w14:textId="4F264DD9" w:rsidR="006338BA" w:rsidRPr="00B31546" w:rsidDel="00AA1C86" w:rsidRDefault="00C26902" w:rsidP="00AA1C86">
      <w:pPr>
        <w:pStyle w:val="Titre1"/>
        <w:rPr>
          <w:del w:id="174" w:author="Gabriel Dugny" w:date="2018-09-05T12:02:00Z"/>
          <w:rFonts w:cstheme="minorHAnsi"/>
          <w:szCs w:val="22"/>
        </w:rPr>
        <w:pPrChange w:id="175" w:author="Gabriel Dugny" w:date="2018-09-05T12:02:00Z">
          <w:pPr>
            <w:spacing w:line="240" w:lineRule="auto"/>
            <w:ind w:right="179"/>
          </w:pPr>
        </w:pPrChange>
      </w:pPr>
      <w:del w:id="176" w:author="Gabriel Dugny" w:date="2018-09-05T12:02:00Z">
        <w:r w:rsidRPr="00B31546" w:rsidDel="00AA1C86">
          <w:rPr>
            <w:rFonts w:eastAsia="Times New Roman" w:cstheme="minorHAnsi"/>
            <w:color w:val="0B0B0B"/>
            <w:szCs w:val="22"/>
          </w:rPr>
          <w:delText xml:space="preserve">La </w:delText>
        </w:r>
        <w:r w:rsidR="0019501D" w:rsidRPr="00B31546" w:rsidDel="00AA1C86">
          <w:rPr>
            <w:rFonts w:eastAsia="Times New Roman" w:cstheme="minorHAnsi"/>
            <w:color w:val="0B0B0B"/>
            <w:szCs w:val="22"/>
          </w:rPr>
          <w:delText xml:space="preserve">durée </w:delText>
        </w:r>
        <w:r w:rsidRPr="00B31546" w:rsidDel="00AA1C86">
          <w:rPr>
            <w:rFonts w:eastAsia="Times New Roman" w:cstheme="minorHAnsi"/>
            <w:color w:val="0B0B0B"/>
            <w:szCs w:val="22"/>
          </w:rPr>
          <w:delText>des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fonctions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des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administrateurs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 xml:space="preserve">correspond </w:delText>
        </w:r>
        <w:r w:rsidR="0019501D" w:rsidRPr="00B31546" w:rsidDel="00AA1C86">
          <w:rPr>
            <w:rFonts w:eastAsia="Times New Roman" w:cstheme="minorHAnsi"/>
            <w:color w:val="0B0B0B"/>
            <w:szCs w:val="22"/>
          </w:rPr>
          <w:delText>à l</w:delText>
        </w:r>
        <w:r w:rsidRPr="00B31546" w:rsidDel="00AA1C86">
          <w:rPr>
            <w:rFonts w:eastAsia="Times New Roman" w:cstheme="minorHAnsi"/>
            <w:color w:val="0B0B0B"/>
            <w:szCs w:val="22"/>
          </w:rPr>
          <w:delText>'exercice social,</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les administrateurs restant en fonction jusqu'</w:delText>
        </w:r>
        <w:r w:rsidR="0019501D" w:rsidRPr="00B31546" w:rsidDel="00AA1C86">
          <w:rPr>
            <w:rFonts w:eastAsia="Times New Roman" w:cstheme="minorHAnsi"/>
            <w:color w:val="0B0B0B"/>
            <w:szCs w:val="22"/>
          </w:rPr>
          <w:delText>à</w:delText>
        </w:r>
        <w:r w:rsidRPr="00B31546" w:rsidDel="00AA1C86">
          <w:rPr>
            <w:rFonts w:eastAsia="Times New Roman" w:cstheme="minorHAnsi"/>
            <w:color w:val="0B0B0B"/>
            <w:szCs w:val="22"/>
          </w:rPr>
          <w:delText xml:space="preserve"> </w:delText>
        </w:r>
        <w:r w:rsidR="0019501D" w:rsidRPr="00B31546" w:rsidDel="00AA1C86">
          <w:rPr>
            <w:rFonts w:eastAsia="Times New Roman" w:cstheme="minorHAnsi"/>
            <w:color w:val="0B0B0B"/>
            <w:szCs w:val="22"/>
          </w:rPr>
          <w:delText>l’assemblée</w:delText>
        </w:r>
        <w:r w:rsidRPr="00B31546" w:rsidDel="00AA1C86">
          <w:rPr>
            <w:rFonts w:eastAsia="Times New Roman" w:cstheme="minorHAnsi"/>
            <w:color w:val="0B0B0B"/>
            <w:szCs w:val="22"/>
          </w:rPr>
          <w:delText xml:space="preserve"> </w:delText>
        </w:r>
        <w:r w:rsidR="0019501D" w:rsidRPr="00B31546" w:rsidDel="00AA1C86">
          <w:rPr>
            <w:rFonts w:eastAsia="Times New Roman" w:cstheme="minorHAnsi"/>
            <w:color w:val="0B0B0B"/>
            <w:szCs w:val="22"/>
          </w:rPr>
          <w:delText xml:space="preserve">générale </w:delText>
        </w:r>
        <w:r w:rsidRPr="00B31546" w:rsidDel="00AA1C86">
          <w:rPr>
            <w:rFonts w:eastAsia="Times New Roman" w:cstheme="minorHAnsi"/>
            <w:color w:val="0B0B0B"/>
            <w:szCs w:val="22"/>
          </w:rPr>
          <w:delText>annuelle qui suit la fin de l'exercice.</w:delText>
        </w:r>
      </w:del>
    </w:p>
    <w:p w14:paraId="48470B19" w14:textId="58D6FA60" w:rsidR="00C37F44" w:rsidRPr="00B31546" w:rsidDel="00AA1C86" w:rsidRDefault="00C26902" w:rsidP="00AA1C86">
      <w:pPr>
        <w:pStyle w:val="Titre1"/>
        <w:rPr>
          <w:del w:id="177" w:author="Gabriel Dugny" w:date="2018-09-05T12:02:00Z"/>
          <w:rFonts w:eastAsia="Times New Roman" w:cstheme="minorHAnsi"/>
          <w:color w:val="0B0B0B"/>
          <w:szCs w:val="22"/>
        </w:rPr>
        <w:pPrChange w:id="178" w:author="Gabriel Dugny" w:date="2018-09-05T12:02:00Z">
          <w:pPr>
            <w:spacing w:line="240" w:lineRule="auto"/>
            <w:ind w:right="89"/>
          </w:pPr>
        </w:pPrChange>
      </w:pPr>
      <w:del w:id="179" w:author="Gabriel Dugny" w:date="2018-09-05T12:02:00Z">
        <w:r w:rsidRPr="00B31546" w:rsidDel="00AA1C86">
          <w:rPr>
            <w:rFonts w:eastAsia="Times New Roman" w:cstheme="minorHAnsi"/>
            <w:color w:val="0B0B0B"/>
            <w:szCs w:val="22"/>
          </w:rPr>
          <w:delText>Le conseil</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se renouvelle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ensuite</w:delText>
        </w:r>
        <w:r w:rsidR="0019501D" w:rsidRPr="00B31546" w:rsidDel="00AA1C86">
          <w:rPr>
            <w:rFonts w:eastAsia="Times New Roman" w:cstheme="minorHAnsi"/>
            <w:color w:val="0B0B0B"/>
            <w:szCs w:val="22"/>
          </w:rPr>
          <w:delText xml:space="preserve"> entièrement </w:delText>
        </w:r>
        <w:r w:rsidRPr="00B31546" w:rsidDel="00AA1C86">
          <w:rPr>
            <w:rFonts w:eastAsia="Times New Roman" w:cstheme="minorHAnsi"/>
            <w:color w:val="0B0B0B"/>
            <w:szCs w:val="22"/>
          </w:rPr>
          <w:delText>chaque</w:delText>
        </w:r>
        <w:r w:rsidR="0019501D" w:rsidRPr="00B31546" w:rsidDel="00AA1C86">
          <w:rPr>
            <w:rFonts w:eastAsia="Times New Roman" w:cstheme="minorHAnsi"/>
            <w:color w:val="0B0B0B"/>
            <w:szCs w:val="22"/>
          </w:rPr>
          <w:delText xml:space="preserve"> année</w:delText>
        </w:r>
        <w:r w:rsidR="00A44FE8"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Tout</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administrateur sortant est</w:delText>
        </w:r>
        <w:r w:rsidR="008F73F5" w:rsidRPr="00B31546" w:rsidDel="00AA1C86">
          <w:rPr>
            <w:rFonts w:eastAsia="Times New Roman" w:cstheme="minorHAnsi"/>
            <w:color w:val="0B0B0B"/>
            <w:szCs w:val="22"/>
          </w:rPr>
          <w:delText xml:space="preserve"> </w:delText>
        </w:r>
        <w:r w:rsidR="0019501D" w:rsidRPr="00B31546" w:rsidDel="00AA1C86">
          <w:rPr>
            <w:rFonts w:eastAsia="Times New Roman" w:cstheme="minorHAnsi"/>
            <w:color w:val="0B0B0B"/>
            <w:szCs w:val="22"/>
          </w:rPr>
          <w:delText>rééligible</w:delText>
        </w:r>
        <w:r w:rsidR="008F73F5" w:rsidRPr="00B31546" w:rsidDel="00AA1C86">
          <w:rPr>
            <w:rFonts w:eastAsia="Times New Roman" w:cstheme="minorHAnsi"/>
            <w:color w:val="0B0B0B"/>
            <w:szCs w:val="22"/>
          </w:rPr>
          <w:delText>.</w:delText>
        </w:r>
      </w:del>
    </w:p>
    <w:p w14:paraId="1A4518F1" w14:textId="35F750FE" w:rsidR="006338BA" w:rsidRPr="00B31546" w:rsidDel="00AA1C86" w:rsidRDefault="005576D3" w:rsidP="00AA1C86">
      <w:pPr>
        <w:pStyle w:val="Titre1"/>
        <w:rPr>
          <w:del w:id="180" w:author="Gabriel Dugny" w:date="2018-09-05T12:02:00Z"/>
          <w:color w:val="404040" w:themeColor="text1" w:themeTint="BF"/>
        </w:rPr>
        <w:pPrChange w:id="181" w:author="Gabriel Dugny" w:date="2018-09-05T12:02:00Z">
          <w:pPr>
            <w:pStyle w:val="Titre3"/>
          </w:pPr>
        </w:pPrChange>
      </w:pPr>
      <w:del w:id="182" w:author="Gabriel Dugny" w:date="2018-09-05T12:02:00Z">
        <w:r w:rsidRPr="00B31546" w:rsidDel="00AA1C86">
          <w:rPr>
            <w:color w:val="404040" w:themeColor="text1" w:themeTint="BF"/>
          </w:rPr>
          <w:delText>Faculté</w:delText>
        </w:r>
        <w:r w:rsidR="0019501D" w:rsidRPr="00B31546" w:rsidDel="00AA1C86">
          <w:delText xml:space="preserve"> </w:delText>
        </w:r>
        <w:r w:rsidR="00C26902" w:rsidRPr="00B31546" w:rsidDel="00AA1C86">
          <w:rPr>
            <w:color w:val="404040" w:themeColor="text1" w:themeTint="BF"/>
          </w:rPr>
          <w:delText xml:space="preserve">pour le conseil de se </w:delText>
        </w:r>
        <w:r w:rsidRPr="00B31546" w:rsidDel="00AA1C86">
          <w:rPr>
            <w:color w:val="404040" w:themeColor="text1" w:themeTint="BF"/>
          </w:rPr>
          <w:delText>compléter</w:delText>
        </w:r>
        <w:r w:rsidR="00C26902" w:rsidRPr="00B31546" w:rsidDel="00AA1C86">
          <w:rPr>
            <w:color w:val="404040" w:themeColor="text1" w:themeTint="BF"/>
          </w:rPr>
          <w:delText>.</w:delText>
        </w:r>
      </w:del>
    </w:p>
    <w:p w14:paraId="1A4518F4" w14:textId="0B3386B2" w:rsidR="006338BA" w:rsidRPr="00B31546" w:rsidDel="00AA1C86" w:rsidRDefault="00C26902" w:rsidP="00AA1C86">
      <w:pPr>
        <w:pStyle w:val="Titre1"/>
        <w:rPr>
          <w:del w:id="183" w:author="Gabriel Dugny" w:date="2018-09-05T12:02:00Z"/>
          <w:rFonts w:cstheme="minorHAnsi"/>
          <w:szCs w:val="22"/>
        </w:rPr>
        <w:pPrChange w:id="184" w:author="Gabriel Dugny" w:date="2018-09-05T12:02:00Z">
          <w:pPr>
            <w:spacing w:line="240" w:lineRule="auto"/>
          </w:pPr>
        </w:pPrChange>
      </w:pPr>
      <w:del w:id="185" w:author="Gabriel Dugny" w:date="2018-09-05T12:02:00Z">
        <w:r w:rsidRPr="00B31546" w:rsidDel="00AA1C86">
          <w:rPr>
            <w:rFonts w:eastAsia="Times New Roman" w:cstheme="minorHAnsi"/>
            <w:szCs w:val="22"/>
          </w:rPr>
          <w:delText xml:space="preserve">Si un des </w:delText>
        </w:r>
        <w:r w:rsidR="0019501D" w:rsidRPr="00B31546" w:rsidDel="00AA1C86">
          <w:rPr>
            <w:rFonts w:eastAsia="Times New Roman" w:cstheme="minorHAnsi"/>
            <w:szCs w:val="22"/>
          </w:rPr>
          <w:delText xml:space="preserve">sièges </w:delText>
        </w:r>
        <w:r w:rsidRPr="00B31546" w:rsidDel="00AA1C86">
          <w:rPr>
            <w:rFonts w:eastAsia="Times New Roman" w:cstheme="minorHAnsi"/>
            <w:szCs w:val="22"/>
          </w:rPr>
          <w:delText>d'administrateur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devient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vacant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dans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w:delText>
        </w:r>
        <w:r w:rsidRPr="00B31546" w:rsidDel="00AA1C86">
          <w:rPr>
            <w:rFonts w:eastAsia="Times New Roman" w:cstheme="minorHAnsi"/>
            <w:color w:val="1F1F1F"/>
            <w:szCs w:val="22"/>
          </w:rPr>
          <w:delText>'</w:delText>
        </w:r>
        <w:r w:rsidRPr="00B31546" w:rsidDel="00AA1C86">
          <w:rPr>
            <w:rFonts w:eastAsia="Times New Roman" w:cstheme="minorHAnsi"/>
            <w:szCs w:val="22"/>
          </w:rPr>
          <w:delText>intervalle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 deux</w:delText>
        </w:r>
        <w:r w:rsidR="0019501D" w:rsidRPr="00B31546" w:rsidDel="00AA1C86">
          <w:rPr>
            <w:rFonts w:eastAsia="Times New Roman" w:cstheme="minorHAnsi"/>
            <w:szCs w:val="22"/>
          </w:rPr>
          <w:delText xml:space="preserve"> assemblées général</w:delText>
        </w:r>
        <w:r w:rsidR="0019501D" w:rsidRPr="00B31546" w:rsidDel="00AA1C86">
          <w:rPr>
            <w:rFonts w:eastAsia="Times New Roman" w:cstheme="minorHAnsi"/>
            <w:color w:val="1F1F1F"/>
            <w:szCs w:val="22"/>
          </w:rPr>
          <w:delText>e</w:delText>
        </w:r>
        <w:r w:rsidR="0019501D" w:rsidRPr="00B31546" w:rsidDel="00AA1C86">
          <w:rPr>
            <w:rFonts w:eastAsia="Times New Roman" w:cstheme="minorHAnsi"/>
            <w:szCs w:val="22"/>
          </w:rPr>
          <w:delText>s</w:delText>
        </w:r>
        <w:r w:rsidRPr="00B31546" w:rsidDel="00AA1C86">
          <w:rPr>
            <w:rFonts w:eastAsia="Times New Roman" w:cstheme="minorHAnsi"/>
            <w:szCs w:val="22"/>
          </w:rPr>
          <w:delText xml:space="preserve"> ordinaires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annuelles</w:delText>
        </w:r>
        <w:r w:rsidRPr="00B31546" w:rsidDel="00AA1C86">
          <w:rPr>
            <w:rFonts w:eastAsia="Times New Roman" w:cstheme="minorHAnsi"/>
            <w:color w:val="1F1F1F"/>
            <w:szCs w:val="22"/>
          </w:rPr>
          <w:delText>,</w:delText>
        </w:r>
        <w:r w:rsidR="0019501D" w:rsidRPr="00B31546" w:rsidDel="00AA1C86">
          <w:rPr>
            <w:rFonts w:eastAsia="Times New Roman" w:cstheme="minorHAnsi"/>
            <w:color w:val="1F1F1F"/>
            <w:szCs w:val="22"/>
          </w:rPr>
          <w:delText xml:space="preserve"> </w:delText>
        </w:r>
        <w:r w:rsidRPr="00B31546" w:rsidDel="00AA1C86">
          <w:rPr>
            <w:rFonts w:eastAsia="Times New Roman" w:cstheme="minorHAnsi"/>
            <w:szCs w:val="22"/>
          </w:rPr>
          <w:delText>le conseil</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pourra</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pourvoir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provisoirement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au remplacement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il sera</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tenu</w:delText>
        </w:r>
        <w:r w:rsidR="0019501D" w:rsidRPr="00B31546" w:rsidDel="00AA1C86">
          <w:rPr>
            <w:rFonts w:cstheme="minorHAnsi"/>
            <w:szCs w:val="22"/>
          </w:rPr>
          <w:delText xml:space="preserve"> </w:delText>
        </w:r>
        <w:r w:rsidRPr="00B31546" w:rsidDel="00AA1C86">
          <w:rPr>
            <w:rFonts w:eastAsia="Times New Roman" w:cstheme="minorHAnsi"/>
            <w:szCs w:val="22"/>
          </w:rPr>
          <w:delText xml:space="preserve">d'y </w:delText>
        </w:r>
        <w:r w:rsidR="0019501D" w:rsidRPr="00B31546" w:rsidDel="00AA1C86">
          <w:rPr>
            <w:rFonts w:eastAsia="Times New Roman" w:cstheme="minorHAnsi"/>
            <w:szCs w:val="22"/>
          </w:rPr>
          <w:delText xml:space="preserve">procéder </w:delText>
        </w:r>
        <w:r w:rsidRPr="00B31546" w:rsidDel="00AA1C86">
          <w:rPr>
            <w:rFonts w:eastAsia="Times New Roman" w:cstheme="minorHAnsi"/>
            <w:szCs w:val="22"/>
          </w:rPr>
          <w:delText xml:space="preserve">sans </w:delText>
        </w:r>
        <w:r w:rsidR="0019501D" w:rsidRPr="00B31546" w:rsidDel="00AA1C86">
          <w:rPr>
            <w:rFonts w:eastAsia="Times New Roman" w:cstheme="minorHAnsi"/>
            <w:szCs w:val="22"/>
          </w:rPr>
          <w:delText>délai</w:delText>
        </w:r>
        <w:r w:rsidRPr="00B31546" w:rsidDel="00AA1C86">
          <w:rPr>
            <w:rFonts w:eastAsia="Times New Roman" w:cstheme="minorHAnsi"/>
            <w:szCs w:val="22"/>
          </w:rPr>
          <w:delText xml:space="preserve"> si le nombre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des administrateurs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se trouve</w:delText>
        </w:r>
        <w:r w:rsidR="0019501D" w:rsidRPr="00B31546" w:rsidDel="00AA1C86">
          <w:rPr>
            <w:rFonts w:eastAsia="Times New Roman" w:cstheme="minorHAnsi"/>
            <w:szCs w:val="22"/>
          </w:rPr>
          <w:delText xml:space="preserve"> réduit</w:delText>
        </w:r>
        <w:r w:rsidRPr="00B31546" w:rsidDel="00AA1C86">
          <w:rPr>
            <w:rFonts w:eastAsia="Times New Roman" w:cstheme="minorHAnsi"/>
            <w:szCs w:val="22"/>
          </w:rPr>
          <w:delText xml:space="preserve"> </w:delText>
        </w:r>
        <w:r w:rsidR="0019501D" w:rsidRPr="00B31546" w:rsidDel="00AA1C86">
          <w:rPr>
            <w:rFonts w:eastAsia="Times New Roman" w:cstheme="minorHAnsi"/>
            <w:szCs w:val="22"/>
          </w:rPr>
          <w:delText>à</w:delText>
        </w:r>
        <w:r w:rsidRPr="00B31546" w:rsidDel="00AA1C86">
          <w:rPr>
            <w:rFonts w:eastAsia="Times New Roman" w:cstheme="minorHAnsi"/>
            <w:szCs w:val="22"/>
          </w:rPr>
          <w:delText xml:space="preserve"> deux.</w:delText>
        </w:r>
      </w:del>
    </w:p>
    <w:p w14:paraId="1A4518F7" w14:textId="46900A3B" w:rsidR="006338BA" w:rsidRPr="00B31546" w:rsidDel="00AA1C86" w:rsidRDefault="00C26902" w:rsidP="00AA1C86">
      <w:pPr>
        <w:pStyle w:val="Titre1"/>
        <w:rPr>
          <w:del w:id="186" w:author="Gabriel Dugny" w:date="2018-09-05T12:02:00Z"/>
          <w:rFonts w:cstheme="minorHAnsi"/>
          <w:szCs w:val="22"/>
        </w:rPr>
        <w:pPrChange w:id="187" w:author="Gabriel Dugny" w:date="2018-09-05T12:02:00Z">
          <w:pPr>
            <w:spacing w:line="240" w:lineRule="auto"/>
          </w:pPr>
        </w:pPrChange>
      </w:pPr>
      <w:del w:id="188" w:author="Gabriel Dugny" w:date="2018-09-05T12:02:00Z">
        <w:r w:rsidRPr="00B31546" w:rsidDel="00AA1C86">
          <w:rPr>
            <w:rFonts w:eastAsia="Times New Roman" w:cstheme="minorHAnsi"/>
            <w:szCs w:val="22"/>
          </w:rPr>
          <w:delText>Ces nominations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seront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soumises,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lors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sa </w:delText>
        </w:r>
        <w:r w:rsidR="0019501D" w:rsidRPr="00B31546" w:rsidDel="00AA1C86">
          <w:rPr>
            <w:rFonts w:eastAsia="Times New Roman" w:cstheme="minorHAnsi"/>
            <w:szCs w:val="22"/>
          </w:rPr>
          <w:delText>première réunion</w:delText>
        </w:r>
        <w:r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008F73F5" w:rsidRPr="00B31546" w:rsidDel="00AA1C86">
          <w:rPr>
            <w:rFonts w:eastAsia="Times New Roman" w:cstheme="minorHAnsi"/>
            <w:szCs w:val="22"/>
          </w:rPr>
          <w:delText>à</w:delText>
        </w:r>
        <w:r w:rsidRPr="00B31546" w:rsidDel="00AA1C86">
          <w:rPr>
            <w:rFonts w:eastAsia="Times New Roman" w:cstheme="minorHAnsi"/>
            <w:szCs w:val="22"/>
          </w:rPr>
          <w:delText xml:space="preserve"> la ratification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 l'</w:delText>
        </w:r>
        <w:r w:rsidR="0019501D" w:rsidRPr="00B31546" w:rsidDel="00AA1C86">
          <w:rPr>
            <w:rFonts w:eastAsia="Times New Roman" w:cstheme="minorHAnsi"/>
            <w:szCs w:val="22"/>
          </w:rPr>
          <w:delText>assemb</w:delText>
        </w:r>
        <w:r w:rsidR="0019501D" w:rsidRPr="00B31546" w:rsidDel="00AA1C86">
          <w:rPr>
            <w:rFonts w:eastAsia="Times New Roman" w:cstheme="minorHAnsi"/>
            <w:color w:val="1F1F1F"/>
            <w:szCs w:val="22"/>
          </w:rPr>
          <w:delText>l</w:delText>
        </w:r>
        <w:r w:rsidR="0019501D" w:rsidRPr="00B31546" w:rsidDel="00AA1C86">
          <w:rPr>
            <w:rFonts w:eastAsia="Times New Roman" w:cstheme="minorHAnsi"/>
            <w:szCs w:val="22"/>
          </w:rPr>
          <w:delText>ée</w:delText>
        </w:r>
        <w:r w:rsidRPr="00B31546" w:rsidDel="00AA1C86">
          <w:rPr>
            <w:rFonts w:eastAsia="Times New Roman" w:cstheme="minorHAnsi"/>
            <w:szCs w:val="22"/>
          </w:rPr>
          <w:delText xml:space="preserve"> </w:delText>
        </w:r>
        <w:r w:rsidR="0019501D" w:rsidRPr="00B31546" w:rsidDel="00AA1C86">
          <w:rPr>
            <w:rFonts w:eastAsia="Times New Roman" w:cstheme="minorHAnsi"/>
            <w:szCs w:val="22"/>
          </w:rPr>
          <w:delText xml:space="preserve">générale </w:delText>
        </w:r>
        <w:r w:rsidRPr="00B31546" w:rsidDel="00AA1C86">
          <w:rPr>
            <w:rFonts w:eastAsia="Times New Roman" w:cstheme="minorHAnsi"/>
            <w:szCs w:val="22"/>
          </w:rPr>
          <w:delText>ordinaire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des</w:delText>
        </w:r>
        <w:r w:rsidR="0019501D" w:rsidRPr="00B31546" w:rsidDel="00AA1C86">
          <w:rPr>
            <w:rFonts w:eastAsia="Times New Roman" w:cstheme="minorHAnsi"/>
            <w:szCs w:val="22"/>
          </w:rPr>
          <w:delText xml:space="preserve"> sociétaires </w:delText>
        </w:r>
        <w:r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l'administrateur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nomm</w:delText>
        </w:r>
        <w:r w:rsidR="00A65139" w:rsidRPr="00B31546" w:rsidDel="00AA1C86">
          <w:rPr>
            <w:rFonts w:eastAsia="Times New Roman" w:cstheme="minorHAnsi"/>
            <w:szCs w:val="22"/>
          </w:rPr>
          <w:delText>é</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r</w:delText>
        </w:r>
        <w:r w:rsidRPr="00B31546" w:rsidDel="00AA1C86">
          <w:rPr>
            <w:rFonts w:eastAsia="Times New Roman" w:cstheme="minorHAnsi"/>
            <w:color w:val="1F1F1F"/>
            <w:szCs w:val="22"/>
          </w:rPr>
          <w:delText>e</w:delText>
        </w:r>
        <w:r w:rsidRPr="00B31546" w:rsidDel="00AA1C86">
          <w:rPr>
            <w:rFonts w:eastAsia="Times New Roman" w:cstheme="minorHAnsi"/>
            <w:szCs w:val="22"/>
          </w:rPr>
          <w:delText>mplacement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d'un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autre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ne</w:delText>
        </w:r>
        <w:r w:rsidR="0019501D" w:rsidRPr="00B31546" w:rsidDel="00AA1C86">
          <w:rPr>
            <w:rFonts w:cstheme="minorHAnsi"/>
            <w:szCs w:val="22"/>
          </w:rPr>
          <w:delText xml:space="preserve"> </w:delText>
        </w:r>
        <w:r w:rsidRPr="00B31546" w:rsidDel="00AA1C86">
          <w:rPr>
            <w:rFonts w:eastAsia="Times New Roman" w:cstheme="minorHAnsi"/>
            <w:szCs w:val="22"/>
          </w:rPr>
          <w:delText>demeurera</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en fonction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que pour temps restant</w:delText>
        </w:r>
        <w:r w:rsidR="0019501D" w:rsidRPr="00B31546" w:rsidDel="00AA1C86">
          <w:rPr>
            <w:rFonts w:eastAsia="Times New Roman" w:cstheme="minorHAnsi"/>
            <w:szCs w:val="22"/>
          </w:rPr>
          <w:delText xml:space="preserve"> à</w:delText>
        </w:r>
        <w:r w:rsidRPr="00B31546" w:rsidDel="00AA1C86">
          <w:rPr>
            <w:rFonts w:eastAsia="Times New Roman" w:cstheme="minorHAnsi"/>
            <w:szCs w:val="22"/>
          </w:rPr>
          <w:delText xml:space="preserve"> courir du mandat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de son </w:delText>
        </w:r>
        <w:r w:rsidR="0019501D" w:rsidRPr="00B31546" w:rsidDel="00AA1C86">
          <w:rPr>
            <w:rFonts w:eastAsia="Times New Roman" w:cstheme="minorHAnsi"/>
            <w:szCs w:val="22"/>
          </w:rPr>
          <w:delText>prédécesseur</w:delText>
        </w:r>
        <w:r w:rsidRPr="00B31546" w:rsidDel="00AA1C86">
          <w:rPr>
            <w:rFonts w:eastAsia="Times New Roman" w:cstheme="minorHAnsi"/>
            <w:szCs w:val="22"/>
          </w:rPr>
          <w:delText>.</w:delText>
        </w:r>
      </w:del>
    </w:p>
    <w:p w14:paraId="1A4518F9" w14:textId="5F205C2D" w:rsidR="006338BA" w:rsidRPr="00B31546" w:rsidDel="00AA1C86" w:rsidRDefault="0019501D" w:rsidP="00AA1C86">
      <w:pPr>
        <w:pStyle w:val="Titre1"/>
        <w:rPr>
          <w:del w:id="189" w:author="Gabriel Dugny" w:date="2018-09-05T12:02:00Z"/>
          <w:rFonts w:cstheme="minorHAnsi"/>
          <w:szCs w:val="22"/>
        </w:rPr>
        <w:pPrChange w:id="190" w:author="Gabriel Dugny" w:date="2018-09-05T12:02:00Z">
          <w:pPr>
            <w:spacing w:line="240" w:lineRule="auto"/>
          </w:pPr>
        </w:pPrChange>
      </w:pPr>
      <w:del w:id="191" w:author="Gabriel Dugny" w:date="2018-09-05T12:02:00Z">
        <w:r w:rsidRPr="00B31546" w:rsidDel="00AA1C86">
          <w:rPr>
            <w:rFonts w:eastAsia="Times New Roman" w:cstheme="minorHAnsi"/>
            <w:szCs w:val="22"/>
          </w:rPr>
          <w:delText>À</w:delText>
        </w:r>
        <w:r w:rsidR="00C26902"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défaut</w:delText>
        </w:r>
        <w:r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de ratification,</w:delText>
        </w:r>
        <w:r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 xml:space="preserve">les </w:delText>
        </w:r>
        <w:r w:rsidR="005576D3" w:rsidRPr="00B31546" w:rsidDel="00AA1C86">
          <w:rPr>
            <w:rFonts w:eastAsia="Times New Roman" w:cstheme="minorHAnsi"/>
            <w:szCs w:val="22"/>
          </w:rPr>
          <w:delText>délibérations</w:delText>
        </w:r>
        <w:r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et les actes</w:delText>
        </w:r>
        <w:r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accomplis</w:delText>
        </w:r>
        <w:r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par</w:delText>
        </w:r>
        <w:r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le conseil</w:delText>
        </w:r>
        <w:r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d'administration depuis la nomination</w:delText>
        </w:r>
        <w:r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provisoire</w:delText>
        </w:r>
        <w:r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n'en</w:delText>
        </w:r>
        <w:r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demeureront</w:delText>
        </w:r>
        <w:r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pas moins</w:delText>
        </w:r>
        <w:r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valables</w:delText>
        </w:r>
        <w:r w:rsidR="00C26902" w:rsidRPr="00B31546" w:rsidDel="00AA1C86">
          <w:rPr>
            <w:rFonts w:eastAsia="Times New Roman" w:cstheme="minorHAnsi"/>
            <w:color w:val="1F1F1F"/>
            <w:szCs w:val="22"/>
          </w:rPr>
          <w:delText>.</w:delText>
        </w:r>
      </w:del>
    </w:p>
    <w:p w14:paraId="1A4518FB" w14:textId="1283B233" w:rsidR="006338BA" w:rsidRPr="00B31546" w:rsidDel="00AA1C86" w:rsidRDefault="00C26902" w:rsidP="00AA1C86">
      <w:pPr>
        <w:pStyle w:val="Titre1"/>
        <w:rPr>
          <w:del w:id="192" w:author="Gabriel Dugny" w:date="2018-09-05T12:02:00Z"/>
        </w:rPr>
        <w:pPrChange w:id="193" w:author="Gabriel Dugny" w:date="2018-09-05T12:02:00Z">
          <w:pPr>
            <w:pStyle w:val="Titre3"/>
          </w:pPr>
        </w:pPrChange>
      </w:pPr>
      <w:del w:id="194" w:author="Gabriel Dugny" w:date="2018-09-05T12:02:00Z">
        <w:r w:rsidRPr="00B31546" w:rsidDel="00AA1C86">
          <w:delText>Bureau du conseil.</w:delText>
        </w:r>
      </w:del>
    </w:p>
    <w:p w14:paraId="1A4518FD" w14:textId="75F5BA87" w:rsidR="006338BA" w:rsidRPr="00B31546" w:rsidDel="00AA1C86" w:rsidRDefault="00C26902" w:rsidP="00AA1C86">
      <w:pPr>
        <w:pStyle w:val="Titre1"/>
        <w:rPr>
          <w:del w:id="195" w:author="Gabriel Dugny" w:date="2018-09-05T12:02:00Z"/>
          <w:rFonts w:cstheme="minorHAnsi"/>
          <w:szCs w:val="22"/>
        </w:rPr>
        <w:pPrChange w:id="196" w:author="Gabriel Dugny" w:date="2018-09-05T12:02:00Z">
          <w:pPr>
            <w:spacing w:line="240" w:lineRule="auto"/>
            <w:ind w:right="1099"/>
          </w:pPr>
        </w:pPrChange>
      </w:pPr>
      <w:del w:id="197" w:author="Gabriel Dugny" w:date="2018-09-05T12:02:00Z">
        <w:r w:rsidRPr="00B31546" w:rsidDel="00AA1C86">
          <w:rPr>
            <w:rFonts w:eastAsia="Times New Roman" w:cstheme="minorHAnsi"/>
            <w:color w:val="0B0B0B"/>
            <w:szCs w:val="22"/>
          </w:rPr>
          <w:delText>Le conseil</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nomme,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chaque</w:delText>
        </w:r>
        <w:r w:rsidR="0019501D" w:rsidRPr="00B31546" w:rsidDel="00AA1C86">
          <w:rPr>
            <w:rFonts w:eastAsia="Times New Roman" w:cstheme="minorHAnsi"/>
            <w:color w:val="0B0B0B"/>
            <w:szCs w:val="22"/>
          </w:rPr>
          <w:delText xml:space="preserve"> </w:delText>
        </w:r>
        <w:r w:rsidR="005576D3" w:rsidRPr="00B31546" w:rsidDel="00AA1C86">
          <w:rPr>
            <w:rFonts w:eastAsia="Times New Roman" w:cstheme="minorHAnsi"/>
            <w:color w:val="0B0B0B"/>
            <w:szCs w:val="22"/>
          </w:rPr>
          <w:delText>année</w:delText>
        </w:r>
        <w:r w:rsidRPr="00B31546" w:rsidDel="00AA1C86">
          <w:rPr>
            <w:rFonts w:eastAsia="Times New Roman" w:cstheme="minorHAnsi"/>
            <w:color w:val="0B0B0B"/>
            <w:szCs w:val="22"/>
          </w:rPr>
          <w:delText>,</w:delText>
        </w:r>
        <w:r w:rsidR="0019501D" w:rsidRPr="00B31546" w:rsidDel="00AA1C86">
          <w:rPr>
            <w:rFonts w:eastAsia="Times New Roman" w:cstheme="minorHAnsi"/>
            <w:color w:val="0B0B0B"/>
            <w:szCs w:val="22"/>
          </w:rPr>
          <w:delText xml:space="preserve"> </w:delText>
        </w:r>
        <w:r w:rsidR="00872E07" w:rsidRPr="00B31546" w:rsidDel="00AA1C86">
          <w:rPr>
            <w:rFonts w:eastAsia="Times New Roman" w:cstheme="minorHAnsi"/>
            <w:color w:val="0B0B0B"/>
            <w:szCs w:val="22"/>
          </w:rPr>
          <w:delText>les membres du bureau restreint tels que définis par l’</w:delText>
        </w:r>
        <w:r w:rsidR="00505B00" w:rsidRPr="00B31546" w:rsidDel="00AA1C86">
          <w:rPr>
            <w:rFonts w:eastAsia="Times New Roman" w:cstheme="minorHAnsi"/>
            <w:color w:val="0B0B0B"/>
            <w:szCs w:val="22"/>
          </w:rPr>
          <w:fldChar w:fldCharType="begin"/>
        </w:r>
        <w:r w:rsidR="00505B00" w:rsidRPr="00B31546" w:rsidDel="00AA1C86">
          <w:rPr>
            <w:rFonts w:eastAsia="Times New Roman" w:cstheme="minorHAnsi"/>
            <w:color w:val="0B0B0B"/>
            <w:szCs w:val="22"/>
          </w:rPr>
          <w:delInstrText xml:space="preserve"> REF _Ref523416346 \r \p \h </w:delInstrText>
        </w:r>
        <w:r w:rsidR="00505B00" w:rsidRPr="00B31546" w:rsidDel="00AA1C86">
          <w:rPr>
            <w:rFonts w:eastAsia="Times New Roman" w:cstheme="minorHAnsi"/>
            <w:color w:val="0B0B0B"/>
            <w:szCs w:val="22"/>
          </w:rPr>
        </w:r>
      </w:del>
      <w:r w:rsidR="00B31546" w:rsidRPr="00B31546">
        <w:rPr>
          <w:rFonts w:eastAsia="Times New Roman" w:cstheme="minorHAnsi"/>
          <w:color w:val="0B0B0B"/>
          <w:szCs w:val="22"/>
        </w:rPr>
        <w:instrText xml:space="preserve"> \* MERGEFORMAT </w:instrText>
      </w:r>
      <w:del w:id="198" w:author="Gabriel Dugny" w:date="2018-09-05T12:02:00Z">
        <w:r w:rsidR="00505B00" w:rsidRPr="00B31546" w:rsidDel="00AA1C86">
          <w:rPr>
            <w:rFonts w:eastAsia="Times New Roman" w:cstheme="minorHAnsi"/>
            <w:color w:val="0B0B0B"/>
            <w:szCs w:val="22"/>
          </w:rPr>
          <w:fldChar w:fldCharType="separate"/>
        </w:r>
        <w:r w:rsidR="005F2381" w:rsidRPr="00B31546" w:rsidDel="00AA1C86">
          <w:rPr>
            <w:rFonts w:eastAsia="Times New Roman" w:cstheme="minorHAnsi"/>
            <w:color w:val="0B0B0B"/>
            <w:szCs w:val="22"/>
          </w:rPr>
          <w:delText>Article 18. - ci-dessous</w:delText>
        </w:r>
        <w:r w:rsidR="00505B00" w:rsidRPr="00B31546" w:rsidDel="00AA1C86">
          <w:rPr>
            <w:rFonts w:eastAsia="Times New Roman" w:cstheme="minorHAnsi"/>
            <w:color w:val="0B0B0B"/>
            <w:szCs w:val="22"/>
          </w:rPr>
          <w:fldChar w:fldCharType="end"/>
        </w:r>
        <w:r w:rsidR="00505B00" w:rsidRPr="00B31546" w:rsidDel="00AA1C86">
          <w:rPr>
            <w:rFonts w:cstheme="minorHAnsi"/>
            <w:szCs w:val="22"/>
          </w:rPr>
          <w:delText xml:space="preserve"> </w:delText>
        </w:r>
      </w:del>
    </w:p>
    <w:p w14:paraId="1A451905" w14:textId="2E1534EA" w:rsidR="006338BA" w:rsidRPr="00B31546" w:rsidDel="00AA1C86" w:rsidRDefault="00C26902" w:rsidP="00AA1C86">
      <w:pPr>
        <w:pStyle w:val="Titre1"/>
        <w:rPr>
          <w:del w:id="199" w:author="Gabriel Dugny" w:date="2018-09-05T12:02:00Z"/>
          <w:rFonts w:cstheme="minorHAnsi"/>
          <w:szCs w:val="22"/>
        </w:rPr>
        <w:pPrChange w:id="200" w:author="Gabriel Dugny" w:date="2018-09-05T12:02:00Z">
          <w:pPr>
            <w:spacing w:before="31" w:line="240" w:lineRule="auto"/>
          </w:pPr>
        </w:pPrChange>
      </w:pPr>
      <w:del w:id="201" w:author="Gabriel Dugny" w:date="2018-09-05T12:02:00Z">
        <w:r w:rsidRPr="00B31546" w:rsidDel="00AA1C86">
          <w:rPr>
            <w:rFonts w:eastAsia="Times New Roman" w:cstheme="minorHAnsi"/>
            <w:color w:val="0B0B0B"/>
            <w:szCs w:val="22"/>
          </w:rPr>
          <w:delText>Les fonctions</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de membre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du conseil</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d'administration</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et de membre</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du bureau</w:delText>
        </w:r>
        <w:r w:rsidR="0019501D" w:rsidRPr="00B31546" w:rsidDel="00AA1C86">
          <w:rPr>
            <w:rFonts w:eastAsia="Times New Roman" w:cstheme="minorHAnsi"/>
            <w:color w:val="0B0B0B"/>
            <w:szCs w:val="22"/>
          </w:rPr>
          <w:delText xml:space="preserve"> </w:delText>
        </w:r>
        <w:r w:rsidRPr="00B31546" w:rsidDel="00AA1C86">
          <w:rPr>
            <w:rFonts w:eastAsia="Times New Roman" w:cstheme="minorHAnsi"/>
            <w:color w:val="0B0B0B"/>
            <w:szCs w:val="22"/>
          </w:rPr>
          <w:delText>sont gratuites.</w:delText>
        </w:r>
      </w:del>
    </w:p>
    <w:p w14:paraId="1A451907" w14:textId="45F7FAB2" w:rsidR="006338BA" w:rsidRPr="00B31546" w:rsidDel="00AA1C86" w:rsidRDefault="005576D3" w:rsidP="00AA1C86">
      <w:pPr>
        <w:pStyle w:val="Titre1"/>
        <w:rPr>
          <w:del w:id="202" w:author="Gabriel Dugny" w:date="2018-09-05T12:02:00Z"/>
        </w:rPr>
        <w:pPrChange w:id="203" w:author="Gabriel Dugny" w:date="2018-09-05T12:02:00Z">
          <w:pPr>
            <w:pStyle w:val="Titre3"/>
          </w:pPr>
        </w:pPrChange>
      </w:pPr>
      <w:del w:id="204" w:author="Gabriel Dugny" w:date="2018-09-05T12:02:00Z">
        <w:r w:rsidRPr="00B31546" w:rsidDel="00AA1C86">
          <w:delText>Réunions</w:delText>
        </w:r>
        <w:r w:rsidR="00C26902" w:rsidRPr="00B31546" w:rsidDel="00AA1C86">
          <w:delText xml:space="preserve"> et </w:delText>
        </w:r>
        <w:r w:rsidRPr="00B31546" w:rsidDel="00AA1C86">
          <w:delText>délibérations</w:delText>
        </w:r>
        <w:r w:rsidR="00C26902" w:rsidRPr="00B31546" w:rsidDel="00AA1C86">
          <w:delText xml:space="preserve"> du conseil.</w:delText>
        </w:r>
      </w:del>
    </w:p>
    <w:p w14:paraId="6842A1D8" w14:textId="5DC7F400" w:rsidR="009B4D35" w:rsidRPr="00B31546" w:rsidDel="00AA1C86" w:rsidRDefault="009B4D35" w:rsidP="00AA1C86">
      <w:pPr>
        <w:pStyle w:val="Titre1"/>
        <w:rPr>
          <w:del w:id="205" w:author="Gabriel Dugny" w:date="2018-09-05T12:02:00Z"/>
          <w:rFonts w:eastAsia="Times New Roman"/>
        </w:rPr>
        <w:pPrChange w:id="206" w:author="Gabriel Dugny" w:date="2018-09-05T12:02:00Z">
          <w:pPr>
            <w:pStyle w:val="Titre3"/>
            <w:numPr>
              <w:ilvl w:val="1"/>
            </w:numPr>
            <w:ind w:hanging="267"/>
          </w:pPr>
        </w:pPrChange>
      </w:pPr>
      <w:del w:id="207" w:author="Gabriel Dugny" w:date="2018-09-05T12:02:00Z">
        <w:r w:rsidRPr="00B31546" w:rsidDel="00AA1C86">
          <w:rPr>
            <w:rFonts w:eastAsia="Times New Roman"/>
          </w:rPr>
          <w:delText>Réunion et ordre du jour</w:delText>
        </w:r>
      </w:del>
    </w:p>
    <w:p w14:paraId="1A451909" w14:textId="2601CF36" w:rsidR="006338BA" w:rsidRPr="00B31546" w:rsidDel="00AA1C86" w:rsidRDefault="00C26902" w:rsidP="00AA1C86">
      <w:pPr>
        <w:pStyle w:val="Titre1"/>
        <w:rPr>
          <w:del w:id="208" w:author="Gabriel Dugny" w:date="2018-09-05T12:02:00Z"/>
          <w:rFonts w:cstheme="minorHAnsi"/>
          <w:szCs w:val="22"/>
        </w:rPr>
        <w:pPrChange w:id="209" w:author="Gabriel Dugny" w:date="2018-09-05T12:02:00Z">
          <w:pPr>
            <w:spacing w:line="240" w:lineRule="auto"/>
          </w:pPr>
        </w:pPrChange>
      </w:pPr>
      <w:del w:id="210" w:author="Gabriel Dugny" w:date="2018-09-05T12:02:00Z">
        <w:r w:rsidRPr="00B31546" w:rsidDel="00AA1C86">
          <w:rPr>
            <w:rFonts w:eastAsia="Times New Roman" w:cstheme="minorHAnsi"/>
            <w:szCs w:val="22"/>
          </w:rPr>
          <w:delText>Le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conseil</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w:delText>
        </w:r>
        <w:r w:rsidR="002E236E" w:rsidRPr="00B31546" w:rsidDel="00AA1C86">
          <w:rPr>
            <w:rFonts w:eastAsia="Times New Roman" w:cstheme="minorHAnsi"/>
            <w:szCs w:val="22"/>
          </w:rPr>
          <w:delText>’</w:delText>
        </w:r>
        <w:r w:rsidRPr="00B31546" w:rsidDel="00AA1C86">
          <w:rPr>
            <w:rFonts w:eastAsia="Times New Roman" w:cstheme="minorHAnsi"/>
            <w:szCs w:val="22"/>
          </w:rPr>
          <w:delText>administration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se</w:delText>
        </w:r>
        <w:r w:rsidR="0019501D" w:rsidRPr="00B31546" w:rsidDel="00AA1C86">
          <w:rPr>
            <w:rFonts w:eastAsia="Times New Roman" w:cstheme="minorHAnsi"/>
            <w:szCs w:val="22"/>
          </w:rPr>
          <w:delText xml:space="preserve"> réunit </w:delText>
        </w:r>
        <w:r w:rsidRPr="00B31546" w:rsidDel="00AA1C86">
          <w:rPr>
            <w:rFonts w:eastAsia="Times New Roman" w:cstheme="minorHAnsi"/>
            <w:szCs w:val="22"/>
          </w:rPr>
          <w:delText>au</w:delText>
        </w:r>
        <w:r w:rsidR="0019501D" w:rsidRPr="00B31546" w:rsidDel="00AA1C86">
          <w:rPr>
            <w:rFonts w:eastAsia="Times New Roman" w:cstheme="minorHAnsi"/>
            <w:szCs w:val="22"/>
          </w:rPr>
          <w:delText xml:space="preserve"> moins </w:delText>
        </w:r>
        <w:r w:rsidRPr="00B31546" w:rsidDel="00AA1C86">
          <w:rPr>
            <w:rFonts w:eastAsia="Times New Roman" w:cstheme="minorHAnsi"/>
            <w:szCs w:val="22"/>
          </w:rPr>
          <w:delText>deux</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fo</w:delText>
        </w:r>
        <w:r w:rsidRPr="00B31546" w:rsidDel="00AA1C86">
          <w:rPr>
            <w:rFonts w:eastAsia="Times New Roman" w:cstheme="minorHAnsi"/>
            <w:color w:val="1F1F1F"/>
            <w:szCs w:val="22"/>
          </w:rPr>
          <w:delText>i</w:delText>
        </w:r>
        <w:r w:rsidRPr="00B31546" w:rsidDel="00AA1C86">
          <w:rPr>
            <w:rFonts w:eastAsia="Times New Roman" w:cstheme="minorHAnsi"/>
            <w:szCs w:val="22"/>
          </w:rPr>
          <w:delText>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par</w:delText>
        </w:r>
        <w:r w:rsidR="0019501D" w:rsidRPr="00B31546" w:rsidDel="00AA1C86">
          <w:rPr>
            <w:rFonts w:eastAsia="Times New Roman" w:cstheme="minorHAnsi"/>
            <w:szCs w:val="22"/>
          </w:rPr>
          <w:delText xml:space="preserve"> année </w:delText>
        </w:r>
        <w:r w:rsidRPr="00B31546" w:rsidDel="00AA1C86">
          <w:rPr>
            <w:rFonts w:eastAsia="Times New Roman" w:cstheme="minorHAnsi"/>
            <w:szCs w:val="22"/>
          </w:rPr>
          <w:delText>scolaire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sur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w:delText>
        </w:r>
        <w:r w:rsidRPr="00B31546" w:rsidDel="00AA1C86">
          <w:rPr>
            <w:rFonts w:eastAsia="Times New Roman" w:cstheme="minorHAnsi"/>
            <w:color w:val="1F1F1F"/>
            <w:szCs w:val="22"/>
          </w:rPr>
          <w:delText xml:space="preserve">a </w:delText>
        </w:r>
        <w:r w:rsidRPr="00B31546" w:rsidDel="00AA1C86">
          <w:rPr>
            <w:rFonts w:eastAsia="Times New Roman" w:cstheme="minorHAnsi"/>
            <w:szCs w:val="22"/>
          </w:rPr>
          <w:delText>convocation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de son </w:delText>
        </w:r>
        <w:r w:rsidR="0019501D" w:rsidRPr="00B31546" w:rsidDel="00AA1C86">
          <w:rPr>
            <w:rFonts w:eastAsia="Times New Roman" w:cstheme="minorHAnsi"/>
            <w:szCs w:val="22"/>
          </w:rPr>
          <w:delText xml:space="preserve">président </w:delText>
        </w:r>
        <w:r w:rsidRPr="00B31546" w:rsidDel="00AA1C86">
          <w:rPr>
            <w:rFonts w:eastAsia="Times New Roman" w:cstheme="minorHAnsi"/>
            <w:szCs w:val="22"/>
          </w:rPr>
          <w:delText xml:space="preserve">ou de la </w:delText>
        </w:r>
        <w:r w:rsidR="0019501D" w:rsidRPr="00B31546" w:rsidDel="00AA1C86">
          <w:rPr>
            <w:rFonts w:eastAsia="Times New Roman" w:cstheme="minorHAnsi"/>
            <w:szCs w:val="22"/>
          </w:rPr>
          <w:delText xml:space="preserve">moitié </w:delText>
        </w:r>
        <w:r w:rsidRPr="00B31546" w:rsidDel="00AA1C86">
          <w:rPr>
            <w:rFonts w:eastAsia="Times New Roman" w:cstheme="minorHAnsi"/>
            <w:szCs w:val="22"/>
          </w:rPr>
          <w:delText>de ses membres,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et auss</w:delText>
        </w:r>
        <w:r w:rsidRPr="00B31546" w:rsidDel="00AA1C86">
          <w:rPr>
            <w:rFonts w:eastAsia="Times New Roman" w:cstheme="minorHAnsi"/>
            <w:color w:val="1F1F1F"/>
            <w:szCs w:val="22"/>
          </w:rPr>
          <w:delText>i</w:delText>
        </w:r>
        <w:r w:rsidR="0019501D" w:rsidRPr="00B31546" w:rsidDel="00AA1C86">
          <w:rPr>
            <w:rFonts w:eastAsia="Times New Roman" w:cstheme="minorHAnsi"/>
            <w:color w:val="1F1F1F"/>
            <w:szCs w:val="22"/>
          </w:rPr>
          <w:delText xml:space="preserve"> </w:delText>
        </w:r>
        <w:r w:rsidRPr="00B31546" w:rsidDel="00AA1C86">
          <w:rPr>
            <w:rFonts w:eastAsia="Times New Roman" w:cstheme="minorHAnsi"/>
            <w:szCs w:val="22"/>
          </w:rPr>
          <w:delText>souvent</w:delText>
        </w:r>
        <w:r w:rsidR="0019501D" w:rsidRPr="00B31546" w:rsidDel="00AA1C86">
          <w:rPr>
            <w:rFonts w:eastAsia="Times New Roman" w:cstheme="minorHAnsi"/>
            <w:szCs w:val="22"/>
          </w:rPr>
          <w:delText xml:space="preserve"> </w:delText>
        </w:r>
        <w:r w:rsidR="00E93352" w:rsidRPr="00B31546" w:rsidDel="00AA1C86">
          <w:rPr>
            <w:rFonts w:eastAsia="Times New Roman" w:cstheme="minorHAnsi"/>
            <w:szCs w:val="22"/>
          </w:rPr>
          <w:delText>que l’intérêt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 l'association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l'exige</w:delText>
        </w:r>
        <w:r w:rsidRPr="00B31546" w:rsidDel="00AA1C86">
          <w:rPr>
            <w:rFonts w:eastAsia="Times New Roman" w:cstheme="minorHAnsi"/>
            <w:color w:val="1F1F1F"/>
            <w:szCs w:val="22"/>
          </w:rPr>
          <w:delText>,</w:delText>
        </w:r>
        <w:r w:rsidR="0019501D" w:rsidRPr="00B31546" w:rsidDel="00AA1C86">
          <w:rPr>
            <w:rFonts w:eastAsia="Times New Roman" w:cstheme="minorHAnsi"/>
            <w:color w:val="1F1F1F"/>
            <w:szCs w:val="22"/>
          </w:rPr>
          <w:delText xml:space="preserve"> </w:delText>
        </w:r>
        <w:r w:rsidRPr="00B31546" w:rsidDel="00AA1C86">
          <w:rPr>
            <w:rFonts w:eastAsia="Times New Roman" w:cstheme="minorHAnsi"/>
            <w:szCs w:val="22"/>
          </w:rPr>
          <w:delText>en tout endroit</w:delText>
        </w:r>
        <w:r w:rsidR="007341D6"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00F02A1A" w:rsidRPr="00B31546" w:rsidDel="00AA1C86">
          <w:rPr>
            <w:rFonts w:eastAsia="Times New Roman" w:cstheme="minorHAnsi"/>
            <w:szCs w:val="22"/>
          </w:rPr>
          <w:delText>a</w:delText>
        </w:r>
        <w:r w:rsidRPr="00B31546" w:rsidDel="00AA1C86">
          <w:rPr>
            <w:rFonts w:eastAsia="Times New Roman" w:cstheme="minorHAnsi"/>
            <w:szCs w:val="22"/>
          </w:rPr>
          <w:delText>u consentement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de la </w:delText>
        </w:r>
        <w:r w:rsidR="0019501D" w:rsidRPr="00B31546" w:rsidDel="00AA1C86">
          <w:rPr>
            <w:rFonts w:eastAsia="Times New Roman" w:cstheme="minorHAnsi"/>
            <w:szCs w:val="22"/>
          </w:rPr>
          <w:delText xml:space="preserve">moitié </w:delText>
        </w:r>
        <w:r w:rsidRPr="00B31546" w:rsidDel="00AA1C86">
          <w:rPr>
            <w:rFonts w:eastAsia="Times New Roman" w:cstheme="minorHAnsi"/>
            <w:szCs w:val="22"/>
          </w:rPr>
          <w:delText>au moins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des administrateurs en exercice.</w:delText>
        </w:r>
      </w:del>
    </w:p>
    <w:p w14:paraId="1A45190B" w14:textId="4E63F0BF" w:rsidR="006338BA" w:rsidRPr="00B31546" w:rsidDel="00AA1C86" w:rsidRDefault="00C26902" w:rsidP="00AA1C86">
      <w:pPr>
        <w:pStyle w:val="Titre1"/>
        <w:rPr>
          <w:del w:id="211" w:author="Gabriel Dugny" w:date="2018-09-05T12:02:00Z"/>
          <w:rFonts w:eastAsia="Times New Roman" w:cstheme="minorHAnsi"/>
          <w:szCs w:val="22"/>
        </w:rPr>
        <w:pPrChange w:id="212" w:author="Gabriel Dugny" w:date="2018-09-05T12:02:00Z">
          <w:pPr>
            <w:spacing w:line="240" w:lineRule="auto"/>
          </w:pPr>
        </w:pPrChange>
      </w:pPr>
      <w:del w:id="213" w:author="Gabriel Dugny" w:date="2018-09-05T12:02:00Z">
        <w:r w:rsidRPr="00B31546" w:rsidDel="00AA1C86">
          <w:rPr>
            <w:rFonts w:eastAsia="Times New Roman" w:cstheme="minorHAnsi"/>
            <w:szCs w:val="22"/>
          </w:rPr>
          <w:delText>L</w:delText>
        </w:r>
        <w:r w:rsidR="002E236E" w:rsidRPr="00B31546" w:rsidDel="00AA1C86">
          <w:rPr>
            <w:rFonts w:eastAsia="Times New Roman" w:cstheme="minorHAnsi"/>
            <w:szCs w:val="22"/>
          </w:rPr>
          <w:delText>’</w:delText>
        </w:r>
        <w:r w:rsidRPr="00B31546" w:rsidDel="00AA1C86">
          <w:rPr>
            <w:rFonts w:eastAsia="Times New Roman" w:cstheme="minorHAnsi"/>
            <w:szCs w:val="22"/>
          </w:rPr>
          <w:delText>ordre du jour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est dress</w:delText>
        </w:r>
        <w:r w:rsidR="00E43B01" w:rsidRPr="00B31546" w:rsidDel="00AA1C86">
          <w:rPr>
            <w:rFonts w:eastAsia="Times New Roman" w:cstheme="minorHAnsi"/>
            <w:szCs w:val="22"/>
          </w:rPr>
          <w:delText>é</w:delText>
        </w:r>
        <w:r w:rsidRPr="00B31546" w:rsidDel="00AA1C86">
          <w:rPr>
            <w:rFonts w:eastAsia="Times New Roman" w:cstheme="minorHAnsi"/>
            <w:szCs w:val="22"/>
          </w:rPr>
          <w:delText xml:space="preserve"> par le </w:delText>
        </w:r>
        <w:r w:rsidR="00E43B01" w:rsidRPr="00B31546" w:rsidDel="00AA1C86">
          <w:rPr>
            <w:rFonts w:eastAsia="Times New Roman" w:cstheme="minorHAnsi"/>
            <w:szCs w:val="22"/>
          </w:rPr>
          <w:delText>président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o</w:delText>
        </w:r>
        <w:r w:rsidR="00E43B01" w:rsidRPr="00B31546" w:rsidDel="00AA1C86">
          <w:rPr>
            <w:rFonts w:eastAsia="Times New Roman" w:cstheme="minorHAnsi"/>
            <w:szCs w:val="22"/>
          </w:rPr>
          <w:delText>u</w:delText>
        </w:r>
        <w:r w:rsidRPr="00B31546" w:rsidDel="00AA1C86">
          <w:rPr>
            <w:rFonts w:eastAsia="Times New Roman" w:cstheme="minorHAnsi"/>
            <w:szCs w:val="22"/>
          </w:rPr>
          <w:delText xml:space="preserve"> les administrateurs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qui effectuent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la convocation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il peut n'</w:delText>
        </w:r>
        <w:r w:rsidR="00E43B01" w:rsidRPr="00B31546" w:rsidDel="00AA1C86">
          <w:rPr>
            <w:rFonts w:eastAsia="Times New Roman" w:cstheme="minorHAnsi"/>
            <w:szCs w:val="22"/>
          </w:rPr>
          <w:delText>être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fix</w:delText>
        </w:r>
        <w:r w:rsidR="00E43B01" w:rsidRPr="00B31546" w:rsidDel="00AA1C86">
          <w:rPr>
            <w:rFonts w:eastAsia="Times New Roman" w:cstheme="minorHAnsi"/>
            <w:szCs w:val="22"/>
          </w:rPr>
          <w:delText xml:space="preserve">é </w:delText>
        </w:r>
        <w:r w:rsidRPr="00B31546" w:rsidDel="00AA1C86">
          <w:rPr>
            <w:rFonts w:eastAsia="Times New Roman" w:cstheme="minorHAnsi"/>
            <w:szCs w:val="22"/>
          </w:rPr>
          <w:delText>qu'au</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moment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de la </w:delText>
        </w:r>
        <w:r w:rsidR="00E43B01" w:rsidRPr="00B31546" w:rsidDel="00AA1C86">
          <w:rPr>
            <w:rFonts w:eastAsia="Times New Roman" w:cstheme="minorHAnsi"/>
            <w:szCs w:val="22"/>
          </w:rPr>
          <w:delText>réunion</w:delText>
        </w:r>
        <w:r w:rsidRPr="00B31546" w:rsidDel="00AA1C86">
          <w:rPr>
            <w:rFonts w:eastAsia="Times New Roman" w:cstheme="minorHAnsi"/>
            <w:szCs w:val="22"/>
          </w:rPr>
          <w:delText>.</w:delText>
        </w:r>
      </w:del>
    </w:p>
    <w:p w14:paraId="6C85A863" w14:textId="51E3BC17" w:rsidR="009B4D35" w:rsidRPr="00B31546" w:rsidDel="00AA1C86" w:rsidRDefault="009B4D35" w:rsidP="00AA1C86">
      <w:pPr>
        <w:pStyle w:val="Titre1"/>
        <w:rPr>
          <w:del w:id="214" w:author="Gabriel Dugny" w:date="2018-09-05T12:02:00Z"/>
        </w:rPr>
        <w:pPrChange w:id="215" w:author="Gabriel Dugny" w:date="2018-09-05T12:02:00Z">
          <w:pPr>
            <w:pStyle w:val="Titre3"/>
            <w:numPr>
              <w:ilvl w:val="1"/>
            </w:numPr>
            <w:ind w:hanging="267"/>
          </w:pPr>
        </w:pPrChange>
      </w:pPr>
      <w:del w:id="216" w:author="Gabriel Dugny" w:date="2018-09-05T12:02:00Z">
        <w:r w:rsidRPr="00B31546" w:rsidDel="00AA1C86">
          <w:delText>Procuration</w:delText>
        </w:r>
        <w:r w:rsidR="007C3771" w:rsidRPr="00B31546" w:rsidDel="00AA1C86">
          <w:delText xml:space="preserve">, </w:delText>
        </w:r>
        <w:r w:rsidR="00093EFB" w:rsidRPr="00B31546" w:rsidDel="00AA1C86">
          <w:delText>quorum et autres modalités</w:delText>
        </w:r>
      </w:del>
    </w:p>
    <w:p w14:paraId="1A45190D" w14:textId="5E5DE05C" w:rsidR="006338BA" w:rsidRPr="00B31546" w:rsidDel="00AA1C86" w:rsidRDefault="00C26902" w:rsidP="00AA1C86">
      <w:pPr>
        <w:pStyle w:val="Titre1"/>
        <w:rPr>
          <w:del w:id="217" w:author="Gabriel Dugny" w:date="2018-09-05T12:02:00Z"/>
          <w:rFonts w:cstheme="minorHAnsi"/>
          <w:szCs w:val="22"/>
        </w:rPr>
        <w:pPrChange w:id="218" w:author="Gabriel Dugny" w:date="2018-09-05T12:02:00Z">
          <w:pPr>
            <w:spacing w:line="240" w:lineRule="auto"/>
          </w:pPr>
        </w:pPrChange>
      </w:pPr>
      <w:del w:id="219" w:author="Gabriel Dugny" w:date="2018-09-05T12:02:00Z">
        <w:r w:rsidRPr="00B31546" w:rsidDel="00AA1C86">
          <w:rPr>
            <w:rFonts w:eastAsia="Times New Roman" w:cstheme="minorHAnsi"/>
            <w:szCs w:val="22"/>
          </w:rPr>
          <w:delText>Nul ne peut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voter par procuration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au sein du conseil</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les administrateurs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absents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peuvent seulement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donner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leur avis </w:delText>
        </w:r>
        <w:r w:rsidR="001C60D9" w:rsidRPr="00B31546" w:rsidDel="00AA1C86">
          <w:rPr>
            <w:rFonts w:eastAsia="Times New Roman" w:cstheme="minorHAnsi"/>
            <w:szCs w:val="22"/>
          </w:rPr>
          <w:delText>écrit</w:delText>
        </w:r>
        <w:r w:rsidRPr="00B31546" w:rsidDel="00AA1C86">
          <w:rPr>
            <w:rFonts w:eastAsia="Times New Roman" w:cstheme="minorHAnsi"/>
            <w:szCs w:val="22"/>
          </w:rPr>
          <w:delText xml:space="preserve"> sur les questions</w:delText>
        </w:r>
        <w:r w:rsidR="0019501D" w:rsidRPr="00B31546" w:rsidDel="00AA1C86">
          <w:rPr>
            <w:rFonts w:eastAsia="Times New Roman" w:cstheme="minorHAnsi"/>
            <w:szCs w:val="22"/>
          </w:rPr>
          <w:delText xml:space="preserve"> </w:delText>
        </w:r>
        <w:r w:rsidR="001C60D9" w:rsidRPr="00B31546" w:rsidDel="00AA1C86">
          <w:rPr>
            <w:rFonts w:eastAsia="Times New Roman" w:cstheme="minorHAnsi"/>
            <w:szCs w:val="22"/>
          </w:rPr>
          <w:delText>portées</w:delText>
        </w:r>
        <w:r w:rsidR="0019501D" w:rsidRPr="00B31546" w:rsidDel="00AA1C86">
          <w:rPr>
            <w:rFonts w:eastAsia="Times New Roman" w:cstheme="minorHAnsi"/>
            <w:szCs w:val="22"/>
          </w:rPr>
          <w:delText xml:space="preserve"> </w:delText>
        </w:r>
        <w:r w:rsidR="001C60D9" w:rsidRPr="00B31546" w:rsidDel="00AA1C86">
          <w:rPr>
            <w:rFonts w:eastAsia="Times New Roman" w:cstheme="minorHAnsi"/>
            <w:szCs w:val="22"/>
          </w:rPr>
          <w:delText xml:space="preserve">à </w:delText>
        </w:r>
        <w:r w:rsidRPr="00B31546" w:rsidDel="00AA1C86">
          <w:rPr>
            <w:rFonts w:eastAsia="Times New Roman" w:cstheme="minorHAnsi"/>
            <w:szCs w:val="22"/>
          </w:rPr>
          <w:delText>l'ordre du jour.</w:delText>
        </w:r>
      </w:del>
    </w:p>
    <w:p w14:paraId="1A451910" w14:textId="467C53BA" w:rsidR="006338BA" w:rsidRPr="00B31546" w:rsidDel="00AA1C86" w:rsidRDefault="00C26902" w:rsidP="00AA1C86">
      <w:pPr>
        <w:pStyle w:val="Titre1"/>
        <w:rPr>
          <w:del w:id="220" w:author="Gabriel Dugny" w:date="2018-09-05T12:02:00Z"/>
          <w:rFonts w:cstheme="minorHAnsi"/>
          <w:szCs w:val="22"/>
        </w:rPr>
        <w:pPrChange w:id="221" w:author="Gabriel Dugny" w:date="2018-09-05T12:02:00Z">
          <w:pPr>
            <w:spacing w:line="240" w:lineRule="auto"/>
          </w:pPr>
        </w:pPrChange>
      </w:pPr>
      <w:del w:id="222" w:author="Gabriel Dugny" w:date="2018-09-05T12:02:00Z">
        <w:r w:rsidRPr="00B31546" w:rsidDel="00AA1C86">
          <w:rPr>
            <w:rFonts w:eastAsia="Times New Roman" w:cstheme="minorHAnsi"/>
            <w:szCs w:val="22"/>
          </w:rPr>
          <w:delText xml:space="preserve">La </w:delText>
        </w:r>
        <w:r w:rsidR="005576D3" w:rsidRPr="00B31546" w:rsidDel="00AA1C86">
          <w:rPr>
            <w:rFonts w:eastAsia="Times New Roman" w:cstheme="minorHAnsi"/>
            <w:szCs w:val="22"/>
          </w:rPr>
          <w:delText>présence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w:delText>
        </w:r>
        <w:r w:rsidR="005576D3" w:rsidRPr="00B31546" w:rsidDel="00AA1C86">
          <w:rPr>
            <w:rFonts w:eastAsia="Times New Roman" w:cstheme="minorHAnsi"/>
            <w:szCs w:val="22"/>
          </w:rPr>
          <w:delText xml:space="preserve"> </w:delText>
        </w:r>
        <w:r w:rsidRPr="00B31546" w:rsidDel="00AA1C86">
          <w:rPr>
            <w:rFonts w:eastAsia="Times New Roman" w:cstheme="minorHAnsi"/>
            <w:szCs w:val="22"/>
          </w:rPr>
          <w:delText>la</w:delText>
        </w:r>
        <w:r w:rsidR="005576D3" w:rsidRPr="00B31546" w:rsidDel="00AA1C86">
          <w:rPr>
            <w:rFonts w:eastAsia="Times New Roman" w:cstheme="minorHAnsi"/>
            <w:szCs w:val="22"/>
          </w:rPr>
          <w:delText xml:space="preserve"> moitié</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au moins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des membres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du</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conseil</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est </w:delText>
        </w:r>
        <w:r w:rsidR="005576D3" w:rsidRPr="00B31546" w:rsidDel="00AA1C86">
          <w:rPr>
            <w:rFonts w:eastAsia="Times New Roman" w:cstheme="minorHAnsi"/>
            <w:szCs w:val="22"/>
          </w:rPr>
          <w:delText>nécessaire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pour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la validit</w:delText>
        </w:r>
        <w:r w:rsidR="005576D3" w:rsidRPr="00B31546" w:rsidDel="00AA1C86">
          <w:rPr>
            <w:rFonts w:eastAsia="Times New Roman" w:cstheme="minorHAnsi"/>
            <w:szCs w:val="22"/>
          </w:rPr>
          <w:delText>é des délibérations.</w:delText>
        </w:r>
      </w:del>
    </w:p>
    <w:p w14:paraId="1A451912" w14:textId="06BD50AE" w:rsidR="006338BA" w:rsidRPr="00B31546" w:rsidDel="00AA1C86" w:rsidRDefault="00C26902" w:rsidP="00AA1C86">
      <w:pPr>
        <w:pStyle w:val="Titre1"/>
        <w:rPr>
          <w:del w:id="223" w:author="Gabriel Dugny" w:date="2018-09-05T12:02:00Z"/>
          <w:rFonts w:cstheme="minorHAnsi"/>
          <w:szCs w:val="22"/>
        </w:rPr>
        <w:pPrChange w:id="224" w:author="Gabriel Dugny" w:date="2018-09-05T12:02:00Z">
          <w:pPr>
            <w:spacing w:line="240" w:lineRule="auto"/>
          </w:pPr>
        </w:pPrChange>
      </w:pPr>
      <w:del w:id="225" w:author="Gabriel Dugny" w:date="2018-09-05T12:02:00Z">
        <w:r w:rsidRPr="00B31546" w:rsidDel="00AA1C86">
          <w:rPr>
            <w:rFonts w:eastAsia="Times New Roman" w:cstheme="minorHAnsi"/>
            <w:szCs w:val="22"/>
          </w:rPr>
          <w:delText xml:space="preserve">Les </w:delText>
        </w:r>
        <w:r w:rsidR="005576D3" w:rsidRPr="00B31546" w:rsidDel="00AA1C86">
          <w:rPr>
            <w:rFonts w:eastAsia="Times New Roman" w:cstheme="minorHAnsi"/>
            <w:szCs w:val="22"/>
          </w:rPr>
          <w:delText>délibérations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sont prises</w:delText>
        </w:r>
        <w:r w:rsidR="0019501D" w:rsidRPr="00B31546" w:rsidDel="00AA1C86">
          <w:rPr>
            <w:rFonts w:eastAsia="Times New Roman" w:cstheme="minorHAnsi"/>
            <w:szCs w:val="22"/>
          </w:rPr>
          <w:delText xml:space="preserve"> </w:delText>
        </w:r>
        <w:r w:rsidR="00A44FE8" w:rsidRPr="00B31546" w:rsidDel="00AA1C86">
          <w:rPr>
            <w:rFonts w:eastAsia="Times New Roman" w:cstheme="minorHAnsi"/>
            <w:szCs w:val="22"/>
          </w:rPr>
          <w:delText>à</w:delText>
        </w:r>
        <w:r w:rsidRPr="00B31546" w:rsidDel="00AA1C86">
          <w:rPr>
            <w:rFonts w:eastAsia="Times New Roman" w:cstheme="minorHAnsi"/>
            <w:szCs w:val="22"/>
          </w:rPr>
          <w:delText xml:space="preserve"> la </w:delText>
        </w:r>
        <w:r w:rsidR="005576D3" w:rsidRPr="00B31546" w:rsidDel="00AA1C86">
          <w:rPr>
            <w:rFonts w:eastAsia="Times New Roman" w:cstheme="minorHAnsi"/>
            <w:szCs w:val="22"/>
          </w:rPr>
          <w:delText>majorité</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des voix des membres</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présents</w:delText>
        </w:r>
        <w:r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chaque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administrateur disposant</w:delText>
        </w:r>
        <w:r w:rsidR="005576D3" w:rsidRPr="00B31546" w:rsidDel="00AA1C86">
          <w:rPr>
            <w:rFonts w:eastAsia="Times New Roman" w:cstheme="minorHAnsi"/>
            <w:szCs w:val="22"/>
          </w:rPr>
          <w:delText xml:space="preserve"> </w:delText>
        </w:r>
        <w:r w:rsidRPr="00B31546" w:rsidDel="00AA1C86">
          <w:rPr>
            <w:rFonts w:eastAsia="Times New Roman" w:cstheme="minorHAnsi"/>
            <w:szCs w:val="22"/>
          </w:rPr>
          <w:delText>d'une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voix. En cas de partage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des voix</w:delText>
        </w:r>
        <w:r w:rsidRPr="00B31546" w:rsidDel="00AA1C86">
          <w:rPr>
            <w:rFonts w:eastAsia="Times New Roman" w:cstheme="minorHAnsi"/>
            <w:color w:val="1F1F1F"/>
            <w:szCs w:val="22"/>
          </w:rPr>
          <w:delText>,</w:delText>
        </w:r>
        <w:r w:rsidR="0019501D" w:rsidRPr="00B31546" w:rsidDel="00AA1C86">
          <w:rPr>
            <w:rFonts w:eastAsia="Times New Roman" w:cstheme="minorHAnsi"/>
            <w:color w:val="1F1F1F"/>
            <w:szCs w:val="22"/>
          </w:rPr>
          <w:delText xml:space="preserve"> </w:delText>
        </w:r>
        <w:r w:rsidRPr="00B31546" w:rsidDel="00AA1C86">
          <w:rPr>
            <w:rFonts w:eastAsia="Times New Roman" w:cstheme="minorHAnsi"/>
            <w:szCs w:val="22"/>
          </w:rPr>
          <w:delText xml:space="preserve">celle du </w:delText>
        </w:r>
        <w:r w:rsidR="005576D3" w:rsidRPr="00B31546" w:rsidDel="00AA1C86">
          <w:rPr>
            <w:rFonts w:eastAsia="Times New Roman" w:cstheme="minorHAnsi"/>
            <w:szCs w:val="22"/>
          </w:rPr>
          <w:delText>président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est </w:delText>
        </w:r>
        <w:r w:rsidR="005576D3" w:rsidRPr="00B31546" w:rsidDel="00AA1C86">
          <w:rPr>
            <w:rFonts w:eastAsia="Times New Roman" w:cstheme="minorHAnsi"/>
            <w:szCs w:val="22"/>
          </w:rPr>
          <w:delText>prépondérante</w:delText>
        </w:r>
        <w:r w:rsidRPr="00B31546" w:rsidDel="00AA1C86">
          <w:rPr>
            <w:rFonts w:eastAsia="Times New Roman" w:cstheme="minorHAnsi"/>
            <w:szCs w:val="22"/>
          </w:rPr>
          <w:delText>.</w:delText>
        </w:r>
      </w:del>
    </w:p>
    <w:p w14:paraId="13CD44A9" w14:textId="7ABB2715" w:rsidR="002E236E" w:rsidRPr="00B31546" w:rsidDel="00AA1C86" w:rsidRDefault="00C26902" w:rsidP="00AA1C86">
      <w:pPr>
        <w:pStyle w:val="Titre1"/>
        <w:rPr>
          <w:del w:id="226" w:author="Gabriel Dugny" w:date="2018-09-05T12:02:00Z"/>
          <w:rFonts w:cstheme="majorHAnsi"/>
        </w:rPr>
        <w:pPrChange w:id="227" w:author="Gabriel Dugny" w:date="2018-09-05T12:02:00Z">
          <w:pPr>
            <w:spacing w:line="240" w:lineRule="auto"/>
          </w:pPr>
        </w:pPrChange>
      </w:pPr>
      <w:del w:id="228" w:author="Gabriel Dugny" w:date="2018-09-05T12:02:00Z">
        <w:r w:rsidRPr="00B31546" w:rsidDel="00AA1C86">
          <w:rPr>
            <w:rFonts w:eastAsia="Times New Roman" w:cstheme="minorHAnsi"/>
            <w:szCs w:val="22"/>
          </w:rPr>
          <w:delText>3.</w:delText>
        </w:r>
        <w:r w:rsidR="00A44FE8"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Les </w:delText>
        </w:r>
        <w:r w:rsidR="005576D3" w:rsidRPr="00B31546" w:rsidDel="00AA1C86">
          <w:rPr>
            <w:rFonts w:eastAsia="Times New Roman" w:cstheme="minorHAnsi"/>
            <w:szCs w:val="22"/>
          </w:rPr>
          <w:delText>délibérations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du conseil</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sont </w:delText>
        </w:r>
        <w:r w:rsidR="005576D3" w:rsidRPr="00B31546" w:rsidDel="00AA1C86">
          <w:rPr>
            <w:rFonts w:eastAsia="Times New Roman" w:cstheme="minorHAnsi"/>
            <w:szCs w:val="22"/>
          </w:rPr>
          <w:delText>constatées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par des </w:delText>
        </w:r>
        <w:r w:rsidR="005576D3" w:rsidRPr="00B31546" w:rsidDel="00AA1C86">
          <w:rPr>
            <w:rFonts w:eastAsia="Times New Roman" w:cstheme="minorHAnsi"/>
            <w:szCs w:val="22"/>
          </w:rPr>
          <w:delText>procès-verbaux</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établis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sur un registre </w:delText>
        </w:r>
        <w:r w:rsidR="001C60D9" w:rsidRPr="00B31546" w:rsidDel="00AA1C86">
          <w:rPr>
            <w:rFonts w:eastAsia="Times New Roman" w:cstheme="minorHAnsi"/>
            <w:szCs w:val="22"/>
          </w:rPr>
          <w:delText>spécial</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et sign</w:delText>
        </w:r>
        <w:r w:rsidR="003937D4" w:rsidRPr="00B31546" w:rsidDel="00AA1C86">
          <w:rPr>
            <w:rFonts w:eastAsia="Times New Roman" w:cstheme="minorHAnsi"/>
            <w:szCs w:val="22"/>
          </w:rPr>
          <w:delText>é</w:delText>
        </w:r>
        <w:r w:rsidRPr="00B31546" w:rsidDel="00AA1C86">
          <w:rPr>
            <w:rFonts w:eastAsia="Times New Roman" w:cstheme="minorHAnsi"/>
            <w:szCs w:val="22"/>
          </w:rPr>
          <w:delText>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du </w:delText>
        </w:r>
        <w:r w:rsidR="005576D3" w:rsidRPr="00B31546" w:rsidDel="00AA1C86">
          <w:rPr>
            <w:rFonts w:eastAsia="Times New Roman" w:cstheme="minorHAnsi"/>
            <w:szCs w:val="22"/>
          </w:rPr>
          <w:delText>président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du</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secrétaire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qui</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en</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délivrent</w:delText>
        </w:r>
        <w:r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ensemble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ou</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séparément</w:delText>
        </w:r>
        <w:r w:rsidRPr="00B31546" w:rsidDel="00AA1C86">
          <w:rPr>
            <w:rFonts w:eastAsia="Times New Roman" w:cstheme="minorHAnsi"/>
            <w:color w:val="1F1F1F"/>
            <w:szCs w:val="22"/>
          </w:rPr>
          <w:delText>,</w:delText>
        </w:r>
        <w:r w:rsidR="0019501D" w:rsidRPr="00B31546" w:rsidDel="00AA1C86">
          <w:rPr>
            <w:rFonts w:eastAsia="Times New Roman" w:cstheme="minorHAnsi"/>
            <w:color w:val="1F1F1F"/>
            <w:szCs w:val="22"/>
          </w:rPr>
          <w:delText xml:space="preserve"> </w:delText>
        </w:r>
        <w:r w:rsidRPr="00B31546" w:rsidDel="00AA1C86">
          <w:rPr>
            <w:rFonts w:eastAsia="Times New Roman" w:cstheme="minorHAnsi"/>
            <w:szCs w:val="22"/>
          </w:rPr>
          <w:delText>tout extrait ou</w:delText>
        </w:r>
        <w:r w:rsidR="00A0232F" w:rsidRPr="00B31546" w:rsidDel="00AA1C86">
          <w:rPr>
            <w:rFonts w:eastAsia="Times New Roman" w:cstheme="minorHAnsi"/>
            <w:szCs w:val="22"/>
          </w:rPr>
          <w:delText xml:space="preserve"> </w:delText>
        </w:r>
        <w:r w:rsidRPr="00B31546" w:rsidDel="00AA1C86">
          <w:rPr>
            <w:rFonts w:eastAsia="Times New Roman" w:cstheme="minorHAnsi"/>
            <w:szCs w:val="22"/>
          </w:rPr>
          <w:delText>copie.</w:delText>
        </w:r>
      </w:del>
    </w:p>
    <w:p w14:paraId="1A451916" w14:textId="6F73F97C" w:rsidR="006338BA" w:rsidRPr="00B31546" w:rsidDel="00AA1C86" w:rsidRDefault="00C26902" w:rsidP="00AA1C86">
      <w:pPr>
        <w:pStyle w:val="Titre1"/>
        <w:rPr>
          <w:del w:id="229" w:author="Gabriel Dugny" w:date="2018-09-05T12:02:00Z"/>
        </w:rPr>
        <w:pPrChange w:id="230" w:author="Gabriel Dugny" w:date="2018-09-05T12:02:00Z">
          <w:pPr>
            <w:pStyle w:val="Titre3"/>
          </w:pPr>
        </w:pPrChange>
      </w:pPr>
      <w:del w:id="231" w:author="Gabriel Dugny" w:date="2018-09-05T12:02:00Z">
        <w:r w:rsidRPr="00B31546" w:rsidDel="00AA1C86">
          <w:delText>Pouvoirs</w:delText>
        </w:r>
        <w:r w:rsidR="0019501D" w:rsidRPr="00B31546" w:rsidDel="00AA1C86">
          <w:delText xml:space="preserve"> </w:delText>
        </w:r>
        <w:r w:rsidRPr="00B31546" w:rsidDel="00AA1C86">
          <w:delText>du conseil</w:delText>
        </w:r>
      </w:del>
    </w:p>
    <w:p w14:paraId="1A451918" w14:textId="599B4186" w:rsidR="006338BA" w:rsidRPr="00B31546" w:rsidDel="00AA1C86" w:rsidRDefault="00C26902" w:rsidP="00AA1C86">
      <w:pPr>
        <w:pStyle w:val="Titre1"/>
        <w:rPr>
          <w:del w:id="232" w:author="Gabriel Dugny" w:date="2018-09-05T12:02:00Z"/>
          <w:rFonts w:cstheme="minorHAnsi"/>
          <w:szCs w:val="22"/>
        </w:rPr>
        <w:pPrChange w:id="233" w:author="Gabriel Dugny" w:date="2018-09-05T12:02:00Z">
          <w:pPr>
            <w:spacing w:line="240" w:lineRule="auto"/>
            <w:ind w:right="69"/>
            <w:jc w:val="both"/>
          </w:pPr>
        </w:pPrChange>
      </w:pPr>
      <w:del w:id="234" w:author="Gabriel Dugny" w:date="2018-09-05T12:02:00Z">
        <w:r w:rsidRPr="00B31546" w:rsidDel="00AA1C86">
          <w:rPr>
            <w:rFonts w:eastAsia="Times New Roman" w:cstheme="minorHAnsi"/>
            <w:szCs w:val="22"/>
          </w:rPr>
          <w:delText>Le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conseil</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d'administration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est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investi</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pouvoirs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plus</w:delText>
        </w:r>
        <w:r w:rsidR="0019501D" w:rsidRPr="00B31546" w:rsidDel="00AA1C86">
          <w:rPr>
            <w:rFonts w:eastAsia="Times New Roman" w:cstheme="minorHAnsi"/>
            <w:szCs w:val="22"/>
          </w:rPr>
          <w:delText xml:space="preserve"> </w:delText>
        </w:r>
        <w:r w:rsidR="00E63A58" w:rsidRPr="00B31546" w:rsidDel="00AA1C86">
          <w:rPr>
            <w:rFonts w:eastAsia="Times New Roman" w:cstheme="minorHAnsi"/>
            <w:szCs w:val="22"/>
          </w:rPr>
          <w:delText>étendus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pour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agir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au</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nom</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 l'association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et faire ou autoriser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tous </w:delText>
        </w:r>
        <w:r w:rsidR="00A0232F" w:rsidRPr="00B31546" w:rsidDel="00AA1C86">
          <w:rPr>
            <w:rFonts w:eastAsia="Times New Roman" w:cstheme="minorHAnsi"/>
            <w:szCs w:val="22"/>
          </w:rPr>
          <w:delText>actes</w:delText>
        </w:r>
        <w:r w:rsidRPr="00B31546" w:rsidDel="00AA1C86">
          <w:rPr>
            <w:rFonts w:eastAsia="Times New Roman" w:cstheme="minorHAnsi"/>
            <w:szCs w:val="22"/>
          </w:rPr>
          <w:delText xml:space="preserve"> et </w:delText>
        </w:r>
        <w:r w:rsidR="00E63A58" w:rsidRPr="00B31546" w:rsidDel="00AA1C86">
          <w:rPr>
            <w:rFonts w:eastAsia="Times New Roman" w:cstheme="minorHAnsi"/>
            <w:szCs w:val="22"/>
          </w:rPr>
          <w:delText>opérations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permi</w:delText>
        </w:r>
        <w:r w:rsidR="00E63A58" w:rsidRPr="00B31546" w:rsidDel="00AA1C86">
          <w:rPr>
            <w:rFonts w:eastAsia="Times New Roman" w:cstheme="minorHAnsi"/>
            <w:szCs w:val="22"/>
          </w:rPr>
          <w:delText>s à l</w:delText>
        </w:r>
        <w:r w:rsidRPr="00B31546" w:rsidDel="00AA1C86">
          <w:rPr>
            <w:rFonts w:eastAsia="Times New Roman" w:cstheme="minorHAnsi"/>
            <w:szCs w:val="22"/>
          </w:rPr>
          <w:delText>'association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et qui ne sont pas </w:delText>
        </w:r>
        <w:r w:rsidR="00E63A58" w:rsidRPr="00B31546" w:rsidDel="00AA1C86">
          <w:rPr>
            <w:rFonts w:eastAsia="Times New Roman" w:cstheme="minorHAnsi"/>
            <w:szCs w:val="22"/>
          </w:rPr>
          <w:delText>réservés à</w:delText>
        </w:r>
        <w:r w:rsidRPr="00B31546" w:rsidDel="00AA1C86">
          <w:rPr>
            <w:rFonts w:eastAsia="Times New Roman" w:cstheme="minorHAnsi"/>
            <w:szCs w:val="22"/>
          </w:rPr>
          <w:delText xml:space="preserve"> l</w:delText>
        </w:r>
        <w:r w:rsidR="002E236E" w:rsidRPr="00B31546" w:rsidDel="00AA1C86">
          <w:rPr>
            <w:rFonts w:eastAsia="Times New Roman" w:cstheme="minorHAnsi"/>
            <w:szCs w:val="22"/>
          </w:rPr>
          <w:delText>’</w:delText>
        </w:r>
        <w:r w:rsidR="00E63A58" w:rsidRPr="00B31546" w:rsidDel="00AA1C86">
          <w:rPr>
            <w:rFonts w:eastAsia="Times New Roman" w:cstheme="minorHAnsi"/>
            <w:szCs w:val="22"/>
          </w:rPr>
          <w:delText>assemblée</w:delText>
        </w:r>
        <w:r w:rsidRPr="00B31546" w:rsidDel="00AA1C86">
          <w:rPr>
            <w:rFonts w:eastAsia="Times New Roman" w:cstheme="minorHAnsi"/>
            <w:szCs w:val="22"/>
          </w:rPr>
          <w:delText xml:space="preserve"> </w:delText>
        </w:r>
        <w:r w:rsidR="00E63A58" w:rsidRPr="00B31546" w:rsidDel="00AA1C86">
          <w:rPr>
            <w:rFonts w:eastAsia="Times New Roman" w:cstheme="minorHAnsi"/>
            <w:szCs w:val="22"/>
          </w:rPr>
          <w:delText>générale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des </w:delText>
        </w:r>
        <w:r w:rsidR="00E63A58" w:rsidRPr="00B31546" w:rsidDel="00AA1C86">
          <w:rPr>
            <w:rFonts w:eastAsia="Times New Roman" w:cstheme="minorHAnsi"/>
            <w:szCs w:val="22"/>
          </w:rPr>
          <w:delText>sociétaires</w:delText>
        </w:r>
        <w:r w:rsidR="00A0232F" w:rsidRPr="00B31546" w:rsidDel="00AA1C86">
          <w:rPr>
            <w:rFonts w:eastAsia="Times New Roman" w:cstheme="minorHAnsi"/>
            <w:szCs w:val="22"/>
          </w:rPr>
          <w:delText>.</w:delText>
        </w:r>
      </w:del>
    </w:p>
    <w:p w14:paraId="1A45191A" w14:textId="0350AD1D" w:rsidR="006338BA" w:rsidRPr="00B31546" w:rsidDel="00AA1C86" w:rsidRDefault="00E63A58" w:rsidP="00AA1C86">
      <w:pPr>
        <w:pStyle w:val="Titre1"/>
        <w:rPr>
          <w:del w:id="235" w:author="Gabriel Dugny" w:date="2018-09-05T12:02:00Z"/>
          <w:rFonts w:cstheme="minorHAnsi"/>
          <w:szCs w:val="22"/>
        </w:rPr>
        <w:pPrChange w:id="236" w:author="Gabriel Dugny" w:date="2018-09-05T12:02:00Z">
          <w:pPr>
            <w:spacing w:line="240" w:lineRule="auto"/>
            <w:ind w:right="63"/>
            <w:jc w:val="both"/>
          </w:pPr>
        </w:pPrChange>
      </w:pPr>
      <w:del w:id="237" w:author="Gabriel Dugny" w:date="2018-09-05T12:02:00Z">
        <w:r w:rsidRPr="00B31546" w:rsidDel="00AA1C86">
          <w:rPr>
            <w:rFonts w:eastAsia="Times New Roman" w:cstheme="minorHAnsi"/>
            <w:szCs w:val="22"/>
          </w:rPr>
          <w:delText>Il p</w:delText>
        </w:r>
        <w:r w:rsidR="00C26902" w:rsidRPr="00B31546" w:rsidDel="00AA1C86">
          <w:rPr>
            <w:rFonts w:eastAsia="Times New Roman" w:cstheme="minorHAnsi"/>
            <w:szCs w:val="22"/>
          </w:rPr>
          <w:delText>eu</w:delText>
        </w:r>
        <w:r w:rsidRPr="00B31546" w:rsidDel="00AA1C86">
          <w:rPr>
            <w:rFonts w:eastAsia="Times New Roman" w:cstheme="minorHAnsi"/>
            <w:szCs w:val="22"/>
          </w:rPr>
          <w:delText>t</w:delText>
        </w:r>
        <w:r w:rsidR="00C26902" w:rsidRPr="00B31546" w:rsidDel="00AA1C86">
          <w:rPr>
            <w:rFonts w:eastAsia="Times New Roman" w:cstheme="minorHAnsi"/>
            <w:szCs w:val="22"/>
          </w:rPr>
          <w:delText xml:space="preserve"> notamment</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nommer</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 xml:space="preserve">et </w:delText>
        </w:r>
        <w:r w:rsidRPr="00B31546" w:rsidDel="00AA1C86">
          <w:rPr>
            <w:rFonts w:eastAsia="Times New Roman" w:cstheme="minorHAnsi"/>
            <w:szCs w:val="22"/>
          </w:rPr>
          <w:delText>révoquer</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 xml:space="preserve">tous </w:delText>
        </w:r>
        <w:r w:rsidRPr="00B31546" w:rsidDel="00AA1C86">
          <w:rPr>
            <w:rFonts w:eastAsia="Times New Roman" w:cstheme="minorHAnsi"/>
            <w:szCs w:val="22"/>
          </w:rPr>
          <w:delText>employés</w:delText>
        </w:r>
        <w:r w:rsidR="00C26902"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 xml:space="preserve">fixer leur </w:delText>
        </w:r>
        <w:r w:rsidRPr="00B31546" w:rsidDel="00AA1C86">
          <w:rPr>
            <w:rFonts w:eastAsia="Times New Roman" w:cstheme="minorHAnsi"/>
            <w:szCs w:val="22"/>
          </w:rPr>
          <w:delText>rémunération</w:delText>
        </w:r>
        <w:r w:rsidR="00C26902"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prendre</w:delText>
        </w:r>
        <w:r w:rsidR="0019501D" w:rsidRPr="00B31546" w:rsidDel="00AA1C86">
          <w:rPr>
            <w:rFonts w:eastAsia="Times New Roman" w:cstheme="minorHAnsi"/>
            <w:szCs w:val="22"/>
          </w:rPr>
          <w:delText xml:space="preserve"> </w:delText>
        </w:r>
        <w:r w:rsidR="001C60D9" w:rsidRPr="00B31546" w:rsidDel="00AA1C86">
          <w:rPr>
            <w:rFonts w:eastAsia="Times New Roman" w:cstheme="minorHAnsi"/>
            <w:szCs w:val="22"/>
          </w:rPr>
          <w:delText>à</w:delText>
        </w:r>
        <w:r w:rsidR="00C26902" w:rsidRPr="00B31546" w:rsidDel="00AA1C86">
          <w:rPr>
            <w:rFonts w:eastAsia="Times New Roman" w:cstheme="minorHAnsi"/>
            <w:szCs w:val="22"/>
          </w:rPr>
          <w:delText xml:space="preserve"> bail les locaux</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nécessaires</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aux</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besoins</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de</w:delText>
        </w:r>
        <w:r w:rsidR="0019501D" w:rsidRPr="00B31546" w:rsidDel="00AA1C86">
          <w:rPr>
            <w:rFonts w:eastAsia="Times New Roman" w:cstheme="minorHAnsi"/>
            <w:szCs w:val="22"/>
          </w:rPr>
          <w:delText xml:space="preserve"> </w:delText>
        </w:r>
        <w:r w:rsidR="00F16E80" w:rsidRPr="00B31546" w:rsidDel="00AA1C86">
          <w:rPr>
            <w:rFonts w:eastAsia="Times New Roman" w:cstheme="minorHAnsi"/>
            <w:szCs w:val="22"/>
          </w:rPr>
          <w:delText>l’ass</w:delText>
        </w:r>
        <w:r w:rsidRPr="00B31546" w:rsidDel="00AA1C86">
          <w:rPr>
            <w:rFonts w:eastAsia="Times New Roman" w:cstheme="minorHAnsi"/>
            <w:szCs w:val="22"/>
          </w:rPr>
          <w:delText>ociation</w:delText>
        </w:r>
        <w:r w:rsidR="00C26902"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faire</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effectuer</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toutes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réparations</w:delText>
        </w:r>
        <w:r w:rsidR="00C26902"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acheter</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et vendre tous titres ou valeurs</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et tous biens meubles</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et objets</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mobiliers,</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faire emploi</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des fonds de l'association,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représenter</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l'association</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en justice</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tant en de</w:delText>
        </w:r>
        <w:r w:rsidRPr="00B31546" w:rsidDel="00AA1C86">
          <w:rPr>
            <w:rFonts w:eastAsia="Times New Roman" w:cstheme="minorHAnsi"/>
            <w:szCs w:val="22"/>
          </w:rPr>
          <w:delText>m</w:delText>
        </w:r>
        <w:r w:rsidR="00C26902" w:rsidRPr="00B31546" w:rsidDel="00AA1C86">
          <w:rPr>
            <w:rFonts w:eastAsia="Times New Roman" w:cstheme="minorHAnsi"/>
            <w:szCs w:val="22"/>
          </w:rPr>
          <w:delText>ande qu'en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défense</w:delText>
        </w:r>
        <w:r w:rsidR="00C26902" w:rsidRPr="00B31546" w:rsidDel="00AA1C86">
          <w:rPr>
            <w:rFonts w:eastAsia="Times New Roman" w:cstheme="minorHAnsi"/>
            <w:szCs w:val="22"/>
          </w:rPr>
          <w:delText>.</w:delText>
        </w:r>
      </w:del>
    </w:p>
    <w:p w14:paraId="1A45191C" w14:textId="6B055B9C" w:rsidR="006338BA" w:rsidRPr="00B31546" w:rsidDel="00AA1C86" w:rsidRDefault="00E63A58" w:rsidP="00AA1C86">
      <w:pPr>
        <w:pStyle w:val="Titre1"/>
        <w:rPr>
          <w:del w:id="238" w:author="Gabriel Dugny" w:date="2018-09-05T12:02:00Z"/>
        </w:rPr>
        <w:pPrChange w:id="239" w:author="Gabriel Dugny" w:date="2018-09-05T12:02:00Z">
          <w:pPr>
            <w:pStyle w:val="Titre3"/>
          </w:pPr>
        </w:pPrChange>
      </w:pPr>
      <w:del w:id="240" w:author="Gabriel Dugny" w:date="2018-09-05T12:02:00Z">
        <w:r w:rsidRPr="00B31546" w:rsidDel="00AA1C86">
          <w:delText>Délégation</w:delText>
        </w:r>
        <w:r w:rsidR="0019501D" w:rsidRPr="00B31546" w:rsidDel="00AA1C86">
          <w:delText xml:space="preserve"> </w:delText>
        </w:r>
        <w:r w:rsidR="00C26902" w:rsidRPr="00B31546" w:rsidDel="00AA1C86">
          <w:delText>de pouvoirs.</w:delText>
        </w:r>
      </w:del>
    </w:p>
    <w:p w14:paraId="1A45191E" w14:textId="665C4E79" w:rsidR="006338BA" w:rsidRPr="00B31546" w:rsidDel="00AA1C86" w:rsidRDefault="00BD0A91" w:rsidP="00AA1C86">
      <w:pPr>
        <w:pStyle w:val="Titre1"/>
        <w:rPr>
          <w:del w:id="241" w:author="Gabriel Dugny" w:date="2018-09-05T12:02:00Z"/>
          <w:rFonts w:cstheme="minorHAnsi"/>
          <w:szCs w:val="22"/>
        </w:rPr>
        <w:pPrChange w:id="242" w:author="Gabriel Dugny" w:date="2018-09-05T12:02:00Z">
          <w:pPr>
            <w:spacing w:line="240" w:lineRule="auto"/>
            <w:ind w:right="22"/>
            <w:jc w:val="both"/>
          </w:pPr>
        </w:pPrChange>
      </w:pPr>
      <w:del w:id="243" w:author="Gabriel Dugny" w:date="2018-09-05T12:02:00Z">
        <w:r w:rsidRPr="00B31546" w:rsidDel="00AA1C86">
          <w:rPr>
            <w:rFonts w:eastAsia="Times New Roman" w:cstheme="minorHAnsi"/>
            <w:szCs w:val="22"/>
          </w:rPr>
          <w:delText xml:space="preserve">Le conseil d’administration délègue </w:delText>
        </w:r>
        <w:r w:rsidR="000C35D4" w:rsidRPr="00B31546" w:rsidDel="00AA1C86">
          <w:rPr>
            <w:rFonts w:eastAsia="Times New Roman" w:cstheme="minorHAnsi"/>
            <w:szCs w:val="22"/>
          </w:rPr>
          <w:delText>certains pouvoirs aux membres</w:delText>
        </w:r>
        <w:r w:rsidR="00DC49F0" w:rsidRPr="00B31546" w:rsidDel="00AA1C86">
          <w:rPr>
            <w:rFonts w:eastAsia="Times New Roman" w:cstheme="minorHAnsi"/>
            <w:szCs w:val="22"/>
          </w:rPr>
          <w:delText xml:space="preserve"> </w:delText>
        </w:r>
        <w:r w:rsidR="000C35D4" w:rsidRPr="00B31546" w:rsidDel="00AA1C86">
          <w:rPr>
            <w:rFonts w:eastAsia="Times New Roman" w:cstheme="minorHAnsi"/>
            <w:szCs w:val="22"/>
          </w:rPr>
          <w:delText>du bureau restreint</w:delText>
        </w:r>
        <w:r w:rsidR="00B61B77" w:rsidRPr="00B31546" w:rsidDel="00AA1C86">
          <w:rPr>
            <w:rFonts w:eastAsia="Times New Roman" w:cstheme="minorHAnsi"/>
            <w:szCs w:val="22"/>
          </w:rPr>
          <w:delText>.</w:delText>
        </w:r>
      </w:del>
    </w:p>
    <w:p w14:paraId="72BB7569" w14:textId="49BCF73B" w:rsidR="00901158" w:rsidRPr="00B31546" w:rsidDel="00AA1C86" w:rsidRDefault="00901158" w:rsidP="00AA1C86">
      <w:pPr>
        <w:pStyle w:val="Titre1"/>
        <w:rPr>
          <w:del w:id="244" w:author="Gabriel Dugny" w:date="2018-09-05T12:02:00Z"/>
        </w:rPr>
        <w:pPrChange w:id="245" w:author="Gabriel Dugny" w:date="2018-09-05T12:02:00Z">
          <w:pPr>
            <w:pStyle w:val="Titre2"/>
          </w:pPr>
        </w:pPrChange>
      </w:pPr>
      <w:del w:id="246" w:author="Gabriel Dugny" w:date="2018-09-05T12:02:00Z">
        <w:r w:rsidRPr="00B31546" w:rsidDel="00AA1C86">
          <w:delText>Bureaux</w:delText>
        </w:r>
      </w:del>
    </w:p>
    <w:p w14:paraId="1C943542" w14:textId="5E4A513B" w:rsidR="00901158" w:rsidRPr="00B31546" w:rsidDel="00AA1C86" w:rsidRDefault="00901158" w:rsidP="00AA1C86">
      <w:pPr>
        <w:pStyle w:val="Titre1"/>
        <w:rPr>
          <w:del w:id="247" w:author="Gabriel Dugny" w:date="2018-09-05T12:02:00Z"/>
        </w:rPr>
        <w:pPrChange w:id="248" w:author="Gabriel Dugny" w:date="2018-09-05T12:02:00Z">
          <w:pPr>
            <w:pStyle w:val="Titre3"/>
          </w:pPr>
        </w:pPrChange>
      </w:pPr>
      <w:bookmarkStart w:id="249" w:name="_Ref523416346"/>
      <w:del w:id="250" w:author="Gabriel Dugny" w:date="2018-09-05T12:02:00Z">
        <w:r w:rsidRPr="00B31546" w:rsidDel="00AA1C86">
          <w:delText>Composition du bureau restreint</w:delText>
        </w:r>
        <w:bookmarkEnd w:id="249"/>
      </w:del>
    </w:p>
    <w:p w14:paraId="7CCBDF0B" w14:textId="3EFBCA57" w:rsidR="00901158" w:rsidRPr="00B31546" w:rsidDel="00AA1C86" w:rsidRDefault="00901158" w:rsidP="00AA1C86">
      <w:pPr>
        <w:pStyle w:val="Titre1"/>
        <w:rPr>
          <w:del w:id="251" w:author="Gabriel Dugny" w:date="2018-09-05T12:02:00Z"/>
        </w:rPr>
        <w:pPrChange w:id="252" w:author="Gabriel Dugny" w:date="2018-09-05T12:02:00Z">
          <w:pPr>
            <w:spacing w:after="0"/>
          </w:pPr>
        </w:pPrChange>
      </w:pPr>
      <w:del w:id="253" w:author="Gabriel Dugny" w:date="2018-09-05T12:02:00Z">
        <w:r w:rsidRPr="00B31546" w:rsidDel="00AA1C86">
          <w:delText>Le bureau restreint se compose de quatre membres</w:delText>
        </w:r>
        <w:r w:rsidRPr="00B31546" w:rsidDel="00AA1C86">
          <w:rPr>
            <w:rFonts w:ascii="Calibri" w:hAnsi="Calibri" w:cs="Calibri"/>
          </w:rPr>
          <w:delText> </w:delText>
        </w:r>
        <w:r w:rsidRPr="00B31546" w:rsidDel="00AA1C86">
          <w:delText>:</w:delText>
        </w:r>
      </w:del>
    </w:p>
    <w:p w14:paraId="3438A06F" w14:textId="7D0F0814" w:rsidR="00901158" w:rsidRPr="00B31546" w:rsidDel="00AA1C86" w:rsidRDefault="00901158" w:rsidP="00AA1C86">
      <w:pPr>
        <w:pStyle w:val="Titre1"/>
        <w:rPr>
          <w:del w:id="254" w:author="Gabriel Dugny" w:date="2018-09-05T12:02:00Z"/>
        </w:rPr>
        <w:pPrChange w:id="255" w:author="Gabriel Dugny" w:date="2018-09-05T12:02:00Z">
          <w:pPr>
            <w:pStyle w:val="Paragraphedeliste"/>
            <w:numPr>
              <w:numId w:val="11"/>
            </w:numPr>
            <w:ind w:hanging="360"/>
          </w:pPr>
        </w:pPrChange>
      </w:pPr>
      <w:del w:id="256" w:author="Gabriel Dugny" w:date="2018-09-05T12:02:00Z">
        <w:r w:rsidRPr="00B31546" w:rsidDel="00AA1C86">
          <w:delText>Un président</w:delText>
        </w:r>
        <w:r w:rsidRPr="00B31546" w:rsidDel="00AA1C86">
          <w:rPr>
            <w:rFonts w:ascii="Calibri" w:hAnsi="Calibri" w:cs="Calibri"/>
          </w:rPr>
          <w:delText> </w:delText>
        </w:r>
        <w:r w:rsidRPr="00B31546" w:rsidDel="00AA1C86">
          <w:delText>;</w:delText>
        </w:r>
      </w:del>
    </w:p>
    <w:p w14:paraId="7B6F8A7A" w14:textId="3F8E282B" w:rsidR="00901158" w:rsidRPr="00B31546" w:rsidDel="00AA1C86" w:rsidRDefault="00901158" w:rsidP="00AA1C86">
      <w:pPr>
        <w:pStyle w:val="Titre1"/>
        <w:rPr>
          <w:del w:id="257" w:author="Gabriel Dugny" w:date="2018-09-05T12:02:00Z"/>
        </w:rPr>
        <w:pPrChange w:id="258" w:author="Gabriel Dugny" w:date="2018-09-05T12:02:00Z">
          <w:pPr>
            <w:pStyle w:val="Paragraphedeliste"/>
            <w:numPr>
              <w:numId w:val="11"/>
            </w:numPr>
            <w:ind w:hanging="360"/>
          </w:pPr>
        </w:pPrChange>
      </w:pPr>
      <w:del w:id="259" w:author="Gabriel Dugny" w:date="2018-09-05T12:02:00Z">
        <w:r w:rsidRPr="00B31546" w:rsidDel="00AA1C86">
          <w:delText>Un secrétaire</w:delText>
        </w:r>
        <w:r w:rsidRPr="00B31546" w:rsidDel="00AA1C86">
          <w:rPr>
            <w:rFonts w:ascii="Calibri" w:hAnsi="Calibri" w:cs="Calibri"/>
          </w:rPr>
          <w:delText> </w:delText>
        </w:r>
        <w:r w:rsidRPr="00B31546" w:rsidDel="00AA1C86">
          <w:delText>;</w:delText>
        </w:r>
      </w:del>
    </w:p>
    <w:p w14:paraId="01206774" w14:textId="5D245F8F" w:rsidR="00901158" w:rsidRPr="00B31546" w:rsidDel="00AA1C86" w:rsidRDefault="00901158" w:rsidP="00AA1C86">
      <w:pPr>
        <w:pStyle w:val="Titre1"/>
        <w:rPr>
          <w:del w:id="260" w:author="Gabriel Dugny" w:date="2018-09-05T12:02:00Z"/>
        </w:rPr>
        <w:pPrChange w:id="261" w:author="Gabriel Dugny" w:date="2018-09-05T12:02:00Z">
          <w:pPr>
            <w:pStyle w:val="Paragraphedeliste"/>
            <w:numPr>
              <w:numId w:val="11"/>
            </w:numPr>
            <w:ind w:hanging="360"/>
          </w:pPr>
        </w:pPrChange>
      </w:pPr>
      <w:del w:id="262" w:author="Gabriel Dugny" w:date="2018-09-05T12:02:00Z">
        <w:r w:rsidRPr="00B31546" w:rsidDel="00AA1C86">
          <w:delText>Un trésorier</w:delText>
        </w:r>
        <w:r w:rsidRPr="00B31546" w:rsidDel="00AA1C86">
          <w:rPr>
            <w:rFonts w:ascii="Calibri" w:hAnsi="Calibri" w:cs="Calibri"/>
          </w:rPr>
          <w:delText> </w:delText>
        </w:r>
        <w:r w:rsidRPr="00B31546" w:rsidDel="00AA1C86">
          <w:delText>;</w:delText>
        </w:r>
      </w:del>
    </w:p>
    <w:p w14:paraId="532D8DCE" w14:textId="2078BC60" w:rsidR="00901158" w:rsidRPr="00B31546" w:rsidDel="00AA1C86" w:rsidRDefault="00901158" w:rsidP="00AA1C86">
      <w:pPr>
        <w:pStyle w:val="Titre1"/>
        <w:rPr>
          <w:del w:id="263" w:author="Gabriel Dugny" w:date="2018-09-05T12:02:00Z"/>
        </w:rPr>
        <w:pPrChange w:id="264" w:author="Gabriel Dugny" w:date="2018-09-05T12:02:00Z">
          <w:pPr>
            <w:pStyle w:val="Paragraphedeliste"/>
            <w:numPr>
              <w:numId w:val="11"/>
            </w:numPr>
            <w:ind w:hanging="360"/>
          </w:pPr>
        </w:pPrChange>
      </w:pPr>
      <w:del w:id="265" w:author="Gabriel Dugny" w:date="2018-09-05T12:02:00Z">
        <w:r w:rsidRPr="00B31546" w:rsidDel="00AA1C86">
          <w:delText>Un vice-président</w:delText>
        </w:r>
        <w:r w:rsidRPr="00B31546" w:rsidDel="00AA1C86">
          <w:rPr>
            <w:rFonts w:ascii="Calibri" w:hAnsi="Calibri" w:cs="Calibri"/>
          </w:rPr>
          <w:delText>.</w:delText>
        </w:r>
      </w:del>
    </w:p>
    <w:p w14:paraId="15A5E850" w14:textId="622B4191" w:rsidR="00901158" w:rsidRPr="00B31546" w:rsidDel="00AA1C86" w:rsidRDefault="00901158" w:rsidP="00AA1C86">
      <w:pPr>
        <w:pStyle w:val="Titre1"/>
        <w:rPr>
          <w:del w:id="266" w:author="Gabriel Dugny" w:date="2018-09-05T12:02:00Z"/>
        </w:rPr>
        <w:pPrChange w:id="267" w:author="Gabriel Dugny" w:date="2018-09-05T12:02:00Z">
          <w:pPr>
            <w:pStyle w:val="Titre3"/>
          </w:pPr>
        </w:pPrChange>
      </w:pPr>
      <w:del w:id="268" w:author="Gabriel Dugny" w:date="2018-09-05T12:02:00Z">
        <w:r w:rsidRPr="00B31546" w:rsidDel="00AA1C86">
          <w:delText>Composition du bureau étendu</w:delText>
        </w:r>
      </w:del>
    </w:p>
    <w:p w14:paraId="18CE0727" w14:textId="1EFC7431" w:rsidR="00901158" w:rsidRPr="00B31546" w:rsidDel="00AA1C86" w:rsidRDefault="00901158" w:rsidP="00AA1C86">
      <w:pPr>
        <w:pStyle w:val="Titre1"/>
        <w:rPr>
          <w:del w:id="269" w:author="Gabriel Dugny" w:date="2018-09-05T12:02:00Z"/>
        </w:rPr>
        <w:pPrChange w:id="270" w:author="Gabriel Dugny" w:date="2018-09-05T12:02:00Z">
          <w:pPr/>
        </w:pPrChange>
      </w:pPr>
      <w:del w:id="271" w:author="Gabriel Dugny" w:date="2018-09-05T12:02:00Z">
        <w:r w:rsidRPr="00B31546" w:rsidDel="00AA1C86">
          <w:delText xml:space="preserve">Le bureau étendu est composé du bureau restreint et d’autres membres tels que définis dans le règlement intérieur. </w:delText>
        </w:r>
      </w:del>
    </w:p>
    <w:p w14:paraId="32F51E96" w14:textId="22FBA9B9" w:rsidR="00901158" w:rsidRPr="00B31546" w:rsidDel="00AA1C86" w:rsidRDefault="00901158" w:rsidP="00AA1C86">
      <w:pPr>
        <w:pStyle w:val="Titre1"/>
        <w:rPr>
          <w:del w:id="272" w:author="Gabriel Dugny" w:date="2018-09-05T12:02:00Z"/>
        </w:rPr>
        <w:pPrChange w:id="273" w:author="Gabriel Dugny" w:date="2018-09-05T12:02:00Z">
          <w:pPr>
            <w:pStyle w:val="Titre3"/>
          </w:pPr>
        </w:pPrChange>
      </w:pPr>
      <w:del w:id="274" w:author="Gabriel Dugny" w:date="2018-09-05T12:02:00Z">
        <w:r w:rsidRPr="00B31546" w:rsidDel="00AA1C86">
          <w:delText xml:space="preserve">Rôle </w:delText>
        </w:r>
        <w:r w:rsidR="00B61B77" w:rsidRPr="00B31546" w:rsidDel="00AA1C86">
          <w:delText xml:space="preserve">et pouvoirs </w:delText>
        </w:r>
        <w:r w:rsidRPr="00B31546" w:rsidDel="00AA1C86">
          <w:delText>des membres du bureau restreint</w:delText>
        </w:r>
      </w:del>
    </w:p>
    <w:p w14:paraId="00A33BE9" w14:textId="02E31FB0" w:rsidR="00901158" w:rsidRPr="00B31546" w:rsidDel="00AA1C86" w:rsidRDefault="00901158" w:rsidP="00AA1C86">
      <w:pPr>
        <w:pStyle w:val="Titre1"/>
        <w:rPr>
          <w:del w:id="275" w:author="Gabriel Dugny" w:date="2018-09-05T12:02:00Z"/>
        </w:rPr>
        <w:pPrChange w:id="276" w:author="Gabriel Dugny" w:date="2018-09-05T12:02:00Z">
          <w:pPr/>
        </w:pPrChange>
      </w:pPr>
      <w:del w:id="277" w:author="Gabriel Dugny" w:date="2018-09-05T12:02:00Z">
        <w:r w:rsidRPr="00B31546" w:rsidDel="00AA1C86">
          <w:delText xml:space="preserve">Le bureau restreint est responsable du bon fonctionnement de l’association. Il rend compte de la situation morale et financière de l’association auprès du conseil d’administration au moins une fois par semestre. </w:delText>
        </w:r>
      </w:del>
    </w:p>
    <w:p w14:paraId="113DFDD7" w14:textId="67F8FEEA" w:rsidR="00901158" w:rsidRPr="00B31546" w:rsidDel="00AA1C86" w:rsidRDefault="00901158" w:rsidP="00AA1C86">
      <w:pPr>
        <w:pStyle w:val="Titre1"/>
        <w:rPr>
          <w:del w:id="278" w:author="Gabriel Dugny" w:date="2018-09-05T12:02:00Z"/>
        </w:rPr>
        <w:pPrChange w:id="279" w:author="Gabriel Dugny" w:date="2018-09-05T12:02:00Z">
          <w:pPr>
            <w:ind w:hanging="11"/>
          </w:pPr>
        </w:pPrChange>
      </w:pPr>
      <w:del w:id="280" w:author="Gabriel Dugny" w:date="2018-09-05T12:02:00Z">
        <w:r w:rsidRPr="00B31546" w:rsidDel="00AA1C86">
          <w:delText xml:space="preserve">Les pouvoirs des membres du bureau restreint définis ci-après peuvent être en partie délégués à d’autres membres du bureau élargi, comme défini dans le règlement intérieur. </w:delText>
        </w:r>
      </w:del>
    </w:p>
    <w:p w14:paraId="123FCA52" w14:textId="11A43781" w:rsidR="00901158" w:rsidRPr="00B31546" w:rsidDel="00AA1C86" w:rsidRDefault="00901158" w:rsidP="00AA1C86">
      <w:pPr>
        <w:pStyle w:val="Titre1"/>
        <w:rPr>
          <w:del w:id="281" w:author="Gabriel Dugny" w:date="2018-09-05T12:02:00Z"/>
        </w:rPr>
        <w:pPrChange w:id="282" w:author="Gabriel Dugny" w:date="2018-09-05T12:02:00Z">
          <w:pPr>
            <w:pStyle w:val="Titre3"/>
            <w:numPr>
              <w:ilvl w:val="1"/>
            </w:numPr>
            <w:ind w:left="720" w:hanging="363"/>
          </w:pPr>
        </w:pPrChange>
      </w:pPr>
      <w:del w:id="283" w:author="Gabriel Dugny" w:date="2018-09-05T12:02:00Z">
        <w:r w:rsidRPr="00B31546" w:rsidDel="00AA1C86">
          <w:delText>Président</w:delText>
        </w:r>
      </w:del>
    </w:p>
    <w:p w14:paraId="34416705" w14:textId="2BB4DB0C" w:rsidR="00901158" w:rsidRPr="00B31546" w:rsidDel="00AA1C86" w:rsidRDefault="00901158" w:rsidP="00AA1C86">
      <w:pPr>
        <w:pStyle w:val="Titre1"/>
        <w:rPr>
          <w:del w:id="284" w:author="Gabriel Dugny" w:date="2018-09-05T12:02:00Z"/>
        </w:rPr>
        <w:pPrChange w:id="285" w:author="Gabriel Dugny" w:date="2018-09-05T12:02:00Z">
          <w:pPr/>
        </w:pPrChange>
      </w:pPr>
      <w:del w:id="286" w:author="Gabriel Dugny" w:date="2018-09-05T12:02:00Z">
        <w:r w:rsidRPr="00B31546" w:rsidDel="00AA1C86">
          <w:delText>Le président a pour mandat de</w:delText>
        </w:r>
        <w:r w:rsidRPr="00B31546" w:rsidDel="00AA1C86">
          <w:rPr>
            <w:rFonts w:ascii="Calibri" w:hAnsi="Calibri" w:cs="Calibri"/>
          </w:rPr>
          <w:delText> </w:delText>
        </w:r>
        <w:r w:rsidRPr="00B31546" w:rsidDel="00AA1C86">
          <w:delText>:</w:delText>
        </w:r>
      </w:del>
    </w:p>
    <w:p w14:paraId="4C1A07FD" w14:textId="07734E31" w:rsidR="00901158" w:rsidRPr="00B31546" w:rsidDel="00AA1C86" w:rsidRDefault="00901158" w:rsidP="00AA1C86">
      <w:pPr>
        <w:pStyle w:val="Titre1"/>
        <w:rPr>
          <w:del w:id="287" w:author="Gabriel Dugny" w:date="2018-09-05T12:02:00Z"/>
        </w:rPr>
        <w:pPrChange w:id="288" w:author="Gabriel Dugny" w:date="2018-09-05T12:02:00Z">
          <w:pPr>
            <w:pStyle w:val="Paragraphedeliste"/>
            <w:numPr>
              <w:numId w:val="11"/>
            </w:numPr>
            <w:ind w:hanging="360"/>
          </w:pPr>
        </w:pPrChange>
      </w:pPr>
      <w:del w:id="289" w:author="Gabriel Dugny" w:date="2018-09-05T12:02:00Z">
        <w:r w:rsidRPr="00B31546" w:rsidDel="00AA1C86">
          <w:delText>Présider le conseil d’administration et les assemblées générales</w:delText>
        </w:r>
        <w:r w:rsidRPr="00B31546" w:rsidDel="00AA1C86">
          <w:rPr>
            <w:rFonts w:ascii="Calibri" w:hAnsi="Calibri" w:cs="Calibri"/>
          </w:rPr>
          <w:delText> </w:delText>
        </w:r>
        <w:r w:rsidRPr="00B31546" w:rsidDel="00AA1C86">
          <w:delText>;</w:delText>
        </w:r>
      </w:del>
    </w:p>
    <w:p w14:paraId="1DB15CF3" w14:textId="4686DCA5" w:rsidR="00901158" w:rsidRPr="00B31546" w:rsidDel="00AA1C86" w:rsidRDefault="00901158" w:rsidP="00AA1C86">
      <w:pPr>
        <w:pStyle w:val="Titre1"/>
        <w:rPr>
          <w:del w:id="290" w:author="Gabriel Dugny" w:date="2018-09-05T12:02:00Z"/>
        </w:rPr>
        <w:pPrChange w:id="291" w:author="Gabriel Dugny" w:date="2018-09-05T12:02:00Z">
          <w:pPr>
            <w:pStyle w:val="Paragraphedeliste"/>
            <w:numPr>
              <w:numId w:val="11"/>
            </w:numPr>
            <w:ind w:hanging="360"/>
          </w:pPr>
        </w:pPrChange>
      </w:pPr>
      <w:del w:id="292" w:author="Gabriel Dugny" w:date="2018-09-05T12:02:00Z">
        <w:r w:rsidRPr="00B31546" w:rsidDel="00AA1C86">
          <w:delText>Être le directeur de publication pour toutes les publications de Yé Mistikrik</w:delText>
        </w:r>
        <w:r w:rsidRPr="00B31546" w:rsidDel="00AA1C86">
          <w:rPr>
            <w:rFonts w:ascii="Calibri" w:hAnsi="Calibri" w:cs="Calibri"/>
          </w:rPr>
          <w:delText> </w:delText>
        </w:r>
        <w:r w:rsidRPr="00B31546" w:rsidDel="00AA1C86">
          <w:delText>;</w:delText>
        </w:r>
      </w:del>
    </w:p>
    <w:p w14:paraId="3847A4F4" w14:textId="450BD2D2" w:rsidR="00901158" w:rsidRPr="00B31546" w:rsidDel="00AA1C86" w:rsidRDefault="00901158" w:rsidP="00AA1C86">
      <w:pPr>
        <w:pStyle w:val="Titre1"/>
        <w:rPr>
          <w:del w:id="293" w:author="Gabriel Dugny" w:date="2018-09-05T12:02:00Z"/>
        </w:rPr>
        <w:pPrChange w:id="294" w:author="Gabriel Dugny" w:date="2018-09-05T12:02:00Z">
          <w:pPr>
            <w:pStyle w:val="Paragraphedeliste"/>
            <w:numPr>
              <w:numId w:val="11"/>
            </w:numPr>
            <w:ind w:hanging="360"/>
          </w:pPr>
        </w:pPrChange>
      </w:pPr>
      <w:del w:id="295" w:author="Gabriel Dugny" w:date="2018-09-05T12:02:00Z">
        <w:r w:rsidRPr="00B31546" w:rsidDel="00AA1C86">
          <w:delText>Rapporter sur les actions du bureau élargi auprès du conseil d’administration et des assemblées générales</w:delText>
        </w:r>
        <w:r w:rsidRPr="00B31546" w:rsidDel="00AA1C86">
          <w:rPr>
            <w:rFonts w:ascii="Calibri" w:hAnsi="Calibri" w:cs="Calibri"/>
          </w:rPr>
          <w:delText> </w:delText>
        </w:r>
        <w:r w:rsidRPr="00B31546" w:rsidDel="00AA1C86">
          <w:delText>;</w:delText>
        </w:r>
      </w:del>
    </w:p>
    <w:p w14:paraId="2F8FF3D7" w14:textId="3E95F288" w:rsidR="00901158" w:rsidRPr="00B31546" w:rsidDel="00AA1C86" w:rsidRDefault="00901158" w:rsidP="00AA1C86">
      <w:pPr>
        <w:pStyle w:val="Titre1"/>
        <w:rPr>
          <w:del w:id="296" w:author="Gabriel Dugny" w:date="2018-09-05T12:02:00Z"/>
        </w:rPr>
        <w:pPrChange w:id="297" w:author="Gabriel Dugny" w:date="2018-09-05T12:02:00Z">
          <w:pPr>
            <w:pStyle w:val="Paragraphedeliste"/>
            <w:numPr>
              <w:numId w:val="11"/>
            </w:numPr>
            <w:ind w:hanging="360"/>
          </w:pPr>
        </w:pPrChange>
      </w:pPr>
      <w:del w:id="298" w:author="Gabriel Dugny" w:date="2018-09-05T12:02:00Z">
        <w:r w:rsidRPr="00B31546" w:rsidDel="00AA1C86">
          <w:delText>Être le représentant légal de Yé Mistikrik</w:delText>
        </w:r>
        <w:r w:rsidRPr="00B31546" w:rsidDel="00AA1C86">
          <w:rPr>
            <w:rFonts w:ascii="Calibri" w:hAnsi="Calibri" w:cs="Calibri"/>
          </w:rPr>
          <w:delText> </w:delText>
        </w:r>
        <w:r w:rsidRPr="00B31546" w:rsidDel="00AA1C86">
          <w:delText>;</w:delText>
        </w:r>
      </w:del>
    </w:p>
    <w:p w14:paraId="408A58B8" w14:textId="6CFFA47C" w:rsidR="00901158" w:rsidRPr="00B31546" w:rsidDel="00AA1C86" w:rsidRDefault="00901158" w:rsidP="00AA1C86">
      <w:pPr>
        <w:pStyle w:val="Titre1"/>
        <w:rPr>
          <w:del w:id="299" w:author="Gabriel Dugny" w:date="2018-09-05T12:02:00Z"/>
        </w:rPr>
        <w:pPrChange w:id="300" w:author="Gabriel Dugny" w:date="2018-09-05T12:02:00Z">
          <w:pPr>
            <w:pStyle w:val="Paragraphedeliste"/>
            <w:numPr>
              <w:numId w:val="11"/>
            </w:numPr>
            <w:ind w:hanging="360"/>
          </w:pPr>
        </w:pPrChange>
      </w:pPr>
      <w:del w:id="301" w:author="Gabriel Dugny" w:date="2018-09-05T12:02:00Z">
        <w:r w:rsidRPr="00B31546" w:rsidDel="00AA1C86">
          <w:delText>Représenter Yé Mistikrik en justice</w:delText>
        </w:r>
        <w:r w:rsidRPr="00B31546" w:rsidDel="00AA1C86">
          <w:rPr>
            <w:rFonts w:ascii="Calibri" w:hAnsi="Calibri" w:cs="Calibri"/>
          </w:rPr>
          <w:delText>.</w:delText>
        </w:r>
      </w:del>
    </w:p>
    <w:p w14:paraId="167A6DFA" w14:textId="5F6F1199" w:rsidR="00901158" w:rsidRPr="00B31546" w:rsidDel="00AA1C86" w:rsidRDefault="00901158" w:rsidP="00AA1C86">
      <w:pPr>
        <w:pStyle w:val="Titre1"/>
        <w:rPr>
          <w:del w:id="302" w:author="Gabriel Dugny" w:date="2018-09-05T12:02:00Z"/>
        </w:rPr>
        <w:pPrChange w:id="303" w:author="Gabriel Dugny" w:date="2018-09-05T12:02:00Z">
          <w:pPr/>
        </w:pPrChange>
      </w:pPr>
      <w:del w:id="304" w:author="Gabriel Dugny" w:date="2018-09-05T12:02:00Z">
        <w:r w:rsidRPr="00B31546" w:rsidDel="00AA1C86">
          <w:delText>Il possède la signature et les droits d’accès sur tous les comptes de Yé Mistikrik.</w:delText>
        </w:r>
      </w:del>
    </w:p>
    <w:p w14:paraId="71D9CF35" w14:textId="685E2BBE" w:rsidR="00901158" w:rsidRPr="00B31546" w:rsidDel="00AA1C86" w:rsidRDefault="00901158" w:rsidP="00AA1C86">
      <w:pPr>
        <w:pStyle w:val="Titre1"/>
        <w:rPr>
          <w:del w:id="305" w:author="Gabriel Dugny" w:date="2018-09-05T12:02:00Z"/>
        </w:rPr>
        <w:pPrChange w:id="306" w:author="Gabriel Dugny" w:date="2018-09-05T12:02:00Z">
          <w:pPr>
            <w:pStyle w:val="Titre3"/>
            <w:numPr>
              <w:ilvl w:val="1"/>
            </w:numPr>
            <w:ind w:hanging="267"/>
          </w:pPr>
        </w:pPrChange>
      </w:pPr>
      <w:del w:id="307" w:author="Gabriel Dugny" w:date="2018-09-05T12:02:00Z">
        <w:r w:rsidRPr="00B31546" w:rsidDel="00AA1C86">
          <w:delText>Secrétaire</w:delText>
        </w:r>
      </w:del>
    </w:p>
    <w:p w14:paraId="4BEF17B8" w14:textId="2094D161" w:rsidR="00901158" w:rsidRPr="00B31546" w:rsidDel="00AA1C86" w:rsidRDefault="00901158" w:rsidP="00AA1C86">
      <w:pPr>
        <w:pStyle w:val="Titre1"/>
        <w:rPr>
          <w:del w:id="308" w:author="Gabriel Dugny" w:date="2018-09-05T12:02:00Z"/>
        </w:rPr>
        <w:pPrChange w:id="309" w:author="Gabriel Dugny" w:date="2018-09-05T12:02:00Z">
          <w:pPr/>
        </w:pPrChange>
      </w:pPr>
      <w:del w:id="310" w:author="Gabriel Dugny" w:date="2018-09-05T12:02:00Z">
        <w:r w:rsidRPr="00B31546" w:rsidDel="00AA1C86">
          <w:delText>Le secrétaire général a pour mandat de</w:delText>
        </w:r>
        <w:r w:rsidRPr="00B31546" w:rsidDel="00AA1C86">
          <w:rPr>
            <w:rFonts w:ascii="Calibri" w:hAnsi="Calibri" w:cs="Calibri"/>
          </w:rPr>
          <w:delText> </w:delText>
        </w:r>
        <w:r w:rsidRPr="00B31546" w:rsidDel="00AA1C86">
          <w:delText>:</w:delText>
        </w:r>
      </w:del>
    </w:p>
    <w:p w14:paraId="2E6DC43D" w14:textId="7F9F5D5A" w:rsidR="00901158" w:rsidRPr="00B31546" w:rsidDel="00AA1C86" w:rsidRDefault="00901158" w:rsidP="00AA1C86">
      <w:pPr>
        <w:pStyle w:val="Titre1"/>
        <w:rPr>
          <w:del w:id="311" w:author="Gabriel Dugny" w:date="2018-09-05T12:02:00Z"/>
        </w:rPr>
        <w:pPrChange w:id="312" w:author="Gabriel Dugny" w:date="2018-09-05T12:02:00Z">
          <w:pPr>
            <w:pStyle w:val="Paragraphedeliste"/>
            <w:numPr>
              <w:numId w:val="11"/>
            </w:numPr>
            <w:ind w:hanging="360"/>
          </w:pPr>
        </w:pPrChange>
      </w:pPr>
      <w:del w:id="313" w:author="Gabriel Dugny" w:date="2018-09-05T12:02:00Z">
        <w:r w:rsidRPr="00B31546" w:rsidDel="00AA1C86">
          <w:delText>S’occuper de la correspondance de Yé Mistikrik</w:delText>
        </w:r>
        <w:r w:rsidRPr="00B31546" w:rsidDel="00AA1C86">
          <w:rPr>
            <w:rFonts w:ascii="Calibri" w:hAnsi="Calibri" w:cs="Calibri"/>
          </w:rPr>
          <w:delText> </w:delText>
        </w:r>
        <w:r w:rsidRPr="00B31546" w:rsidDel="00AA1C86">
          <w:delText>;</w:delText>
        </w:r>
      </w:del>
    </w:p>
    <w:p w14:paraId="440E1C32" w14:textId="1368DBC8" w:rsidR="00901158" w:rsidRPr="00B31546" w:rsidDel="00AA1C86" w:rsidRDefault="00901158" w:rsidP="00AA1C86">
      <w:pPr>
        <w:pStyle w:val="Titre1"/>
        <w:rPr>
          <w:del w:id="314" w:author="Gabriel Dugny" w:date="2018-09-05T12:02:00Z"/>
        </w:rPr>
        <w:pPrChange w:id="315" w:author="Gabriel Dugny" w:date="2018-09-05T12:02:00Z">
          <w:pPr>
            <w:pStyle w:val="Paragraphedeliste"/>
            <w:numPr>
              <w:numId w:val="11"/>
            </w:numPr>
            <w:ind w:hanging="360"/>
          </w:pPr>
        </w:pPrChange>
      </w:pPr>
      <w:del w:id="316" w:author="Gabriel Dugny" w:date="2018-09-05T12:02:00Z">
        <w:r w:rsidRPr="00B31546" w:rsidDel="00AA1C86">
          <w:delText>Publier et diffuser les invitations, convocations, ordres du jour, comptes-rendus et procès-verbaux des conseils d’administrations et assemblées générales</w:delText>
        </w:r>
        <w:r w:rsidRPr="00B31546" w:rsidDel="00AA1C86">
          <w:rPr>
            <w:rFonts w:ascii="Calibri" w:hAnsi="Calibri" w:cs="Calibri"/>
          </w:rPr>
          <w:delText> </w:delText>
        </w:r>
        <w:r w:rsidRPr="00B31546" w:rsidDel="00AA1C86">
          <w:delText>;</w:delText>
        </w:r>
      </w:del>
    </w:p>
    <w:p w14:paraId="6C5C814E" w14:textId="3DE3ECDA" w:rsidR="00901158" w:rsidRPr="00B31546" w:rsidDel="00AA1C86" w:rsidRDefault="00901158" w:rsidP="00AA1C86">
      <w:pPr>
        <w:pStyle w:val="Titre1"/>
        <w:rPr>
          <w:del w:id="317" w:author="Gabriel Dugny" w:date="2018-09-05T12:02:00Z"/>
        </w:rPr>
        <w:pPrChange w:id="318" w:author="Gabriel Dugny" w:date="2018-09-05T12:02:00Z">
          <w:pPr>
            <w:pStyle w:val="Paragraphedeliste"/>
            <w:numPr>
              <w:numId w:val="11"/>
            </w:numPr>
            <w:ind w:hanging="360"/>
          </w:pPr>
        </w:pPrChange>
      </w:pPr>
      <w:del w:id="319" w:author="Gabriel Dugny" w:date="2018-09-05T12:02:00Z">
        <w:r w:rsidRPr="00B31546" w:rsidDel="00AA1C86">
          <w:delText>Tenir les registres de Yé Mistikrik</w:delText>
        </w:r>
        <w:r w:rsidRPr="00B31546" w:rsidDel="00AA1C86">
          <w:rPr>
            <w:rFonts w:ascii="Calibri" w:hAnsi="Calibri" w:cs="Calibri"/>
          </w:rPr>
          <w:delText> </w:delText>
        </w:r>
        <w:r w:rsidRPr="00B31546" w:rsidDel="00AA1C86">
          <w:delText>;</w:delText>
        </w:r>
      </w:del>
    </w:p>
    <w:p w14:paraId="33D970B1" w14:textId="02B79A96" w:rsidR="00901158" w:rsidRPr="00B31546" w:rsidDel="00AA1C86" w:rsidRDefault="00901158" w:rsidP="00AA1C86">
      <w:pPr>
        <w:pStyle w:val="Titre1"/>
        <w:rPr>
          <w:del w:id="320" w:author="Gabriel Dugny" w:date="2018-09-05T12:02:00Z"/>
        </w:rPr>
        <w:pPrChange w:id="321" w:author="Gabriel Dugny" w:date="2018-09-05T12:02:00Z">
          <w:pPr>
            <w:pStyle w:val="Paragraphedeliste"/>
            <w:numPr>
              <w:numId w:val="11"/>
            </w:numPr>
            <w:ind w:hanging="360"/>
          </w:pPr>
        </w:pPrChange>
      </w:pPr>
      <w:del w:id="322" w:author="Gabriel Dugny" w:date="2018-09-05T12:02:00Z">
        <w:r w:rsidRPr="00B31546" w:rsidDel="00AA1C86">
          <w:delText>Veiller au respect des statuts et différents règlements intérieurs de Yé Mistikrik</w:delText>
        </w:r>
        <w:r w:rsidRPr="00B31546" w:rsidDel="00AA1C86">
          <w:rPr>
            <w:rFonts w:ascii="Calibri" w:hAnsi="Calibri" w:cs="Calibri"/>
          </w:rPr>
          <w:delText>.</w:delText>
        </w:r>
      </w:del>
    </w:p>
    <w:p w14:paraId="37C50ABF" w14:textId="2D70F2B4" w:rsidR="00901158" w:rsidRPr="00B31546" w:rsidDel="00AA1C86" w:rsidRDefault="00901158" w:rsidP="00AA1C86">
      <w:pPr>
        <w:pStyle w:val="Titre1"/>
        <w:rPr>
          <w:del w:id="323" w:author="Gabriel Dugny" w:date="2018-09-05T12:02:00Z"/>
        </w:rPr>
        <w:pPrChange w:id="324" w:author="Gabriel Dugny" w:date="2018-09-05T12:02:00Z">
          <w:pPr/>
        </w:pPrChange>
      </w:pPr>
      <w:del w:id="325" w:author="Gabriel Dugny" w:date="2018-09-05T12:02:00Z">
        <w:r w:rsidRPr="00B31546" w:rsidDel="00AA1C86">
          <w:delText>Il est responsable de la capitalisation quotidienne de Yé Mistikrik. Il peut remplacer le président en cas d’absence ou à la demande de ce dernier.</w:delText>
        </w:r>
      </w:del>
    </w:p>
    <w:p w14:paraId="1D3A1010" w14:textId="7F377D9D" w:rsidR="00901158" w:rsidRPr="00B31546" w:rsidDel="00AA1C86" w:rsidRDefault="00901158" w:rsidP="00AA1C86">
      <w:pPr>
        <w:pStyle w:val="Titre1"/>
        <w:rPr>
          <w:del w:id="326" w:author="Gabriel Dugny" w:date="2018-09-05T12:02:00Z"/>
        </w:rPr>
        <w:pPrChange w:id="327" w:author="Gabriel Dugny" w:date="2018-09-05T12:02:00Z">
          <w:pPr>
            <w:pStyle w:val="Titre3"/>
            <w:numPr>
              <w:ilvl w:val="1"/>
            </w:numPr>
            <w:ind w:hanging="267"/>
          </w:pPr>
        </w:pPrChange>
      </w:pPr>
      <w:del w:id="328" w:author="Gabriel Dugny" w:date="2018-09-05T12:02:00Z">
        <w:r w:rsidRPr="00B31546" w:rsidDel="00AA1C86">
          <w:delText>Trésorier</w:delText>
        </w:r>
      </w:del>
    </w:p>
    <w:p w14:paraId="57870503" w14:textId="108E361B" w:rsidR="00901158" w:rsidRPr="00B31546" w:rsidDel="00AA1C86" w:rsidRDefault="00901158" w:rsidP="00AA1C86">
      <w:pPr>
        <w:pStyle w:val="Titre1"/>
        <w:rPr>
          <w:del w:id="329" w:author="Gabriel Dugny" w:date="2018-09-05T12:02:00Z"/>
        </w:rPr>
        <w:pPrChange w:id="330" w:author="Gabriel Dugny" w:date="2018-09-05T12:02:00Z">
          <w:pPr/>
        </w:pPrChange>
      </w:pPr>
      <w:del w:id="331" w:author="Gabriel Dugny" w:date="2018-09-05T12:02:00Z">
        <w:r w:rsidRPr="00B31546" w:rsidDel="00AA1C86">
          <w:delText>Le trésorier a pour mandat de</w:delText>
        </w:r>
        <w:r w:rsidRPr="00B31546" w:rsidDel="00AA1C86">
          <w:rPr>
            <w:rFonts w:ascii="Calibri" w:hAnsi="Calibri" w:cs="Calibri"/>
          </w:rPr>
          <w:delText> </w:delText>
        </w:r>
        <w:r w:rsidRPr="00B31546" w:rsidDel="00AA1C86">
          <w:delText>:</w:delText>
        </w:r>
      </w:del>
    </w:p>
    <w:p w14:paraId="71D81DB4" w14:textId="57A55AE9" w:rsidR="00901158" w:rsidRPr="00B31546" w:rsidDel="00AA1C86" w:rsidRDefault="00901158" w:rsidP="00AA1C86">
      <w:pPr>
        <w:pStyle w:val="Titre1"/>
        <w:rPr>
          <w:del w:id="332" w:author="Gabriel Dugny" w:date="2018-09-05T12:02:00Z"/>
        </w:rPr>
        <w:pPrChange w:id="333" w:author="Gabriel Dugny" w:date="2018-09-05T12:02:00Z">
          <w:pPr>
            <w:pStyle w:val="Paragraphedeliste"/>
            <w:numPr>
              <w:numId w:val="11"/>
            </w:numPr>
            <w:ind w:hanging="360"/>
          </w:pPr>
        </w:pPrChange>
      </w:pPr>
      <w:del w:id="334" w:author="Gabriel Dugny" w:date="2018-09-05T12:02:00Z">
        <w:r w:rsidRPr="00B31546" w:rsidDel="00AA1C86">
          <w:delText>S’occuper de la gestion des dépenses et de la compatibilité quotidienne de Yé Mistikrik</w:delText>
        </w:r>
        <w:r w:rsidRPr="00B31546" w:rsidDel="00AA1C86">
          <w:rPr>
            <w:rFonts w:ascii="Calibri" w:hAnsi="Calibri" w:cs="Calibri"/>
          </w:rPr>
          <w:delText> </w:delText>
        </w:r>
        <w:r w:rsidRPr="00B31546" w:rsidDel="00AA1C86">
          <w:delText>;</w:delText>
        </w:r>
      </w:del>
    </w:p>
    <w:p w14:paraId="0AF86586" w14:textId="7F80E666" w:rsidR="00901158" w:rsidRPr="00B31546" w:rsidDel="00AA1C86" w:rsidRDefault="00901158" w:rsidP="00AA1C86">
      <w:pPr>
        <w:pStyle w:val="Titre1"/>
        <w:rPr>
          <w:del w:id="335" w:author="Gabriel Dugny" w:date="2018-09-05T12:02:00Z"/>
        </w:rPr>
        <w:pPrChange w:id="336" w:author="Gabriel Dugny" w:date="2018-09-05T12:02:00Z">
          <w:pPr>
            <w:pStyle w:val="Paragraphedeliste"/>
            <w:numPr>
              <w:numId w:val="11"/>
            </w:numPr>
            <w:ind w:hanging="360"/>
          </w:pPr>
        </w:pPrChange>
      </w:pPr>
      <w:del w:id="337" w:author="Gabriel Dugny" w:date="2018-09-05T12:02:00Z">
        <w:r w:rsidRPr="00B31546" w:rsidDel="00AA1C86">
          <w:delText xml:space="preserve"> Élaborer le budget de Yé Mistikrik</w:delText>
        </w:r>
        <w:r w:rsidRPr="00B31546" w:rsidDel="00AA1C86">
          <w:rPr>
            <w:rFonts w:ascii="Calibri" w:hAnsi="Calibri" w:cs="Calibri"/>
          </w:rPr>
          <w:delText> </w:delText>
        </w:r>
        <w:r w:rsidRPr="00B31546" w:rsidDel="00AA1C86">
          <w:delText>;</w:delText>
        </w:r>
      </w:del>
    </w:p>
    <w:p w14:paraId="765B8524" w14:textId="14D41243" w:rsidR="00901158" w:rsidRPr="00B31546" w:rsidDel="00AA1C86" w:rsidRDefault="00901158" w:rsidP="00AA1C86">
      <w:pPr>
        <w:pStyle w:val="Titre1"/>
        <w:rPr>
          <w:del w:id="338" w:author="Gabriel Dugny" w:date="2018-09-05T12:02:00Z"/>
        </w:rPr>
        <w:pPrChange w:id="339" w:author="Gabriel Dugny" w:date="2018-09-05T12:02:00Z">
          <w:pPr>
            <w:pStyle w:val="Paragraphedeliste"/>
            <w:numPr>
              <w:numId w:val="11"/>
            </w:numPr>
            <w:ind w:hanging="360"/>
          </w:pPr>
        </w:pPrChange>
      </w:pPr>
      <w:del w:id="340" w:author="Gabriel Dugny" w:date="2018-09-05T12:02:00Z">
        <w:r w:rsidRPr="00B31546" w:rsidDel="00AA1C86">
          <w:delText>Tenir les registres de Yé Mistikrik</w:delText>
        </w:r>
        <w:r w:rsidRPr="00B31546" w:rsidDel="00AA1C86">
          <w:rPr>
            <w:rFonts w:ascii="Calibri" w:hAnsi="Calibri" w:cs="Calibri"/>
          </w:rPr>
          <w:delText> </w:delText>
        </w:r>
        <w:r w:rsidRPr="00B31546" w:rsidDel="00AA1C86">
          <w:delText>;</w:delText>
        </w:r>
      </w:del>
    </w:p>
    <w:p w14:paraId="300FB083" w14:textId="33F1DEAE" w:rsidR="00901158" w:rsidRPr="00B31546" w:rsidDel="00AA1C86" w:rsidRDefault="00901158" w:rsidP="00AA1C86">
      <w:pPr>
        <w:pStyle w:val="Titre1"/>
        <w:rPr>
          <w:del w:id="341" w:author="Gabriel Dugny" w:date="2018-09-05T12:02:00Z"/>
        </w:rPr>
        <w:pPrChange w:id="342" w:author="Gabriel Dugny" w:date="2018-09-05T12:02:00Z">
          <w:pPr>
            <w:pStyle w:val="Paragraphedeliste"/>
            <w:numPr>
              <w:numId w:val="11"/>
            </w:numPr>
            <w:ind w:hanging="360"/>
          </w:pPr>
        </w:pPrChange>
      </w:pPr>
      <w:del w:id="343" w:author="Gabriel Dugny" w:date="2018-09-05T12:02:00Z">
        <w:r w:rsidRPr="00B31546" w:rsidDel="00AA1C86">
          <w:delText>Rapporter sur les questions financières aux conseils d’administration et assemblées générales de Yé Mistikrik</w:delText>
        </w:r>
        <w:r w:rsidRPr="00B31546" w:rsidDel="00AA1C86">
          <w:rPr>
            <w:rFonts w:ascii="Calibri" w:hAnsi="Calibri" w:cs="Calibri"/>
          </w:rPr>
          <w:delText>.</w:delText>
        </w:r>
      </w:del>
    </w:p>
    <w:p w14:paraId="64F363EF" w14:textId="0EB7DE8E" w:rsidR="00901158" w:rsidRPr="00B31546" w:rsidDel="00AA1C86" w:rsidRDefault="00901158" w:rsidP="00AA1C86">
      <w:pPr>
        <w:pStyle w:val="Titre1"/>
        <w:rPr>
          <w:del w:id="344" w:author="Gabriel Dugny" w:date="2018-09-05T12:02:00Z"/>
        </w:rPr>
        <w:pPrChange w:id="345" w:author="Gabriel Dugny" w:date="2018-09-05T12:02:00Z">
          <w:pPr/>
        </w:pPrChange>
      </w:pPr>
      <w:del w:id="346" w:author="Gabriel Dugny" w:date="2018-09-05T12:02:00Z">
        <w:r w:rsidRPr="00B31546" w:rsidDel="00AA1C86">
          <w:delText>Il peut recevoir délégation du président sur la signature et le droit d’accès sur tous les comptes de Yé Mistikrik.</w:delText>
        </w:r>
      </w:del>
    </w:p>
    <w:p w14:paraId="684DB990" w14:textId="73903617" w:rsidR="00901158" w:rsidRPr="00B31546" w:rsidDel="00AA1C86" w:rsidRDefault="00901158" w:rsidP="00AA1C86">
      <w:pPr>
        <w:pStyle w:val="Titre1"/>
        <w:rPr>
          <w:del w:id="347" w:author="Gabriel Dugny" w:date="2018-09-05T12:02:00Z"/>
        </w:rPr>
        <w:pPrChange w:id="348" w:author="Gabriel Dugny" w:date="2018-09-05T12:02:00Z">
          <w:pPr>
            <w:pStyle w:val="Titre3"/>
            <w:numPr>
              <w:ilvl w:val="1"/>
            </w:numPr>
            <w:ind w:hanging="267"/>
          </w:pPr>
        </w:pPrChange>
      </w:pPr>
      <w:del w:id="349" w:author="Gabriel Dugny" w:date="2018-09-05T12:02:00Z">
        <w:r w:rsidRPr="00B31546" w:rsidDel="00AA1C86">
          <w:delText>Vice-Président</w:delText>
        </w:r>
      </w:del>
    </w:p>
    <w:p w14:paraId="08D4BF2E" w14:textId="25DC2098" w:rsidR="00901158" w:rsidRPr="00B31546" w:rsidDel="00AA1C86" w:rsidRDefault="00901158" w:rsidP="00AA1C86">
      <w:pPr>
        <w:pStyle w:val="Titre1"/>
        <w:rPr>
          <w:del w:id="350" w:author="Gabriel Dugny" w:date="2018-09-05T12:02:00Z"/>
        </w:rPr>
        <w:pPrChange w:id="351" w:author="Gabriel Dugny" w:date="2018-09-05T12:02:00Z">
          <w:pPr/>
        </w:pPrChange>
      </w:pPr>
      <w:del w:id="352" w:author="Gabriel Dugny" w:date="2018-09-05T12:02:00Z">
        <w:r w:rsidRPr="00B31546" w:rsidDel="00AA1C86">
          <w:delText>Le vice-président a pour mandat de</w:delText>
        </w:r>
        <w:r w:rsidRPr="00B31546" w:rsidDel="00AA1C86">
          <w:rPr>
            <w:rFonts w:ascii="Calibri" w:hAnsi="Calibri" w:cs="Calibri"/>
          </w:rPr>
          <w:delText> </w:delText>
        </w:r>
        <w:r w:rsidRPr="00B31546" w:rsidDel="00AA1C86">
          <w:rPr>
            <w:rFonts w:cs="Calibri"/>
          </w:rPr>
          <w:delText>s</w:delText>
        </w:r>
        <w:r w:rsidRPr="00B31546" w:rsidDel="00AA1C86">
          <w:delText>econder le président dans ses fonctions</w:delText>
        </w:r>
      </w:del>
    </w:p>
    <w:p w14:paraId="64B6F078" w14:textId="5B64D043" w:rsidR="00901158" w:rsidRPr="00B31546" w:rsidDel="00AA1C86" w:rsidRDefault="00901158" w:rsidP="00AA1C86">
      <w:pPr>
        <w:pStyle w:val="Titre1"/>
        <w:rPr>
          <w:del w:id="353" w:author="Gabriel Dugny" w:date="2018-09-05T12:02:00Z"/>
        </w:rPr>
        <w:pPrChange w:id="354" w:author="Gabriel Dugny" w:date="2018-09-05T12:02:00Z">
          <w:pPr/>
        </w:pPrChange>
      </w:pPr>
      <w:del w:id="355" w:author="Gabriel Dugny" w:date="2018-09-05T12:02:00Z">
        <w:r w:rsidRPr="00B31546" w:rsidDel="00AA1C86">
          <w:delText>Il remplace le président en cas d’absence ou à la demande de ce dernier.</w:delText>
        </w:r>
      </w:del>
    </w:p>
    <w:p w14:paraId="5934249A" w14:textId="39F3835D" w:rsidR="00901158" w:rsidRPr="00B31546" w:rsidDel="00AA1C86" w:rsidRDefault="00901158" w:rsidP="00AA1C86">
      <w:pPr>
        <w:pStyle w:val="Titre1"/>
        <w:rPr>
          <w:del w:id="356" w:author="Gabriel Dugny" w:date="2018-09-05T12:02:00Z"/>
        </w:rPr>
        <w:pPrChange w:id="357" w:author="Gabriel Dugny" w:date="2018-09-05T12:02:00Z">
          <w:pPr>
            <w:pStyle w:val="Titre3"/>
          </w:pPr>
        </w:pPrChange>
      </w:pPr>
      <w:del w:id="358" w:author="Gabriel Dugny" w:date="2018-09-05T12:02:00Z">
        <w:r w:rsidRPr="00B31546" w:rsidDel="00AA1C86">
          <w:delText>Démission d’un membre du bureau restreint</w:delText>
        </w:r>
      </w:del>
    </w:p>
    <w:p w14:paraId="406D0F32" w14:textId="71DB3497" w:rsidR="00901158" w:rsidRPr="00B31546" w:rsidDel="00AA1C86" w:rsidRDefault="00901158" w:rsidP="00AA1C86">
      <w:pPr>
        <w:pStyle w:val="Titre1"/>
        <w:rPr>
          <w:del w:id="359" w:author="Gabriel Dugny" w:date="2018-09-05T12:02:00Z"/>
        </w:rPr>
        <w:pPrChange w:id="360" w:author="Gabriel Dugny" w:date="2018-09-05T12:02:00Z">
          <w:pPr/>
        </w:pPrChange>
      </w:pPr>
      <w:del w:id="361" w:author="Gabriel Dugny" w:date="2018-09-05T12:02:00Z">
        <w:r w:rsidRPr="00B31546" w:rsidDel="00AA1C86">
          <w:delText xml:space="preserve">Un membre du bureau restreint peut, s’il le souhaite, démissionner de ses fonctions. Il lui faut en informer par écrit le président ou le secrétaire de Yé Mistikrik qui prend acte de la démission à réception de du courrier ou courrier électronique. </w:delText>
        </w:r>
      </w:del>
    </w:p>
    <w:p w14:paraId="32ECD68B" w14:textId="0F4A89C9" w:rsidR="00901158" w:rsidRPr="00B31546" w:rsidDel="00AA1C86" w:rsidRDefault="00901158" w:rsidP="00AA1C86">
      <w:pPr>
        <w:pStyle w:val="Titre1"/>
        <w:rPr>
          <w:del w:id="362" w:author="Gabriel Dugny" w:date="2018-09-05T12:02:00Z"/>
        </w:rPr>
        <w:pPrChange w:id="363" w:author="Gabriel Dugny" w:date="2018-09-05T12:02:00Z">
          <w:pPr/>
        </w:pPrChange>
      </w:pPr>
      <w:del w:id="364" w:author="Gabriel Dugny" w:date="2018-09-05T12:02:00Z">
        <w:r w:rsidRPr="00B31546" w:rsidDel="00AA1C86">
          <w:delText xml:space="preserve">En cas d’inactivité prolongée et constatée d’un membre du bureau restreint de plus </w:delText>
        </w:r>
        <w:r w:rsidR="00D8461F" w:rsidRPr="00B31546" w:rsidDel="00AA1C86">
          <w:delText>de six semaines</w:delText>
        </w:r>
        <w:r w:rsidRPr="00B31546" w:rsidDel="00AA1C86">
          <w:delText xml:space="preserve">, celui-ci est considéré, avec l’approbation du conseil d’administration, comme démissionnaire. Le bureau restreint peut alors procéder à son remplacement. </w:delText>
        </w:r>
      </w:del>
    </w:p>
    <w:p w14:paraId="42EF631E" w14:textId="70D6AA15" w:rsidR="00901158" w:rsidRPr="00B31546" w:rsidDel="00AA1C86" w:rsidRDefault="00901158" w:rsidP="00AA1C86">
      <w:pPr>
        <w:pStyle w:val="Titre1"/>
        <w:rPr>
          <w:del w:id="365" w:author="Gabriel Dugny" w:date="2018-09-05T12:02:00Z"/>
        </w:rPr>
        <w:pPrChange w:id="366" w:author="Gabriel Dugny" w:date="2018-09-05T12:02:00Z">
          <w:pPr/>
        </w:pPrChange>
      </w:pPr>
      <w:del w:id="367" w:author="Gabriel Dugny" w:date="2018-09-05T12:02:00Z">
        <w:r w:rsidRPr="00B31546" w:rsidDel="00AA1C86">
          <w:delText>La perte de qualité de membre de Yé Mistikrik entraîne la démission du bureau restreint.</w:delText>
        </w:r>
      </w:del>
    </w:p>
    <w:p w14:paraId="1A45192C" w14:textId="014EB882" w:rsidR="006338BA" w:rsidRPr="00B31546" w:rsidDel="00AA1C86" w:rsidRDefault="005576D3" w:rsidP="00AA1C86">
      <w:pPr>
        <w:pStyle w:val="Titre1"/>
        <w:rPr>
          <w:del w:id="368" w:author="Gabriel Dugny" w:date="2018-09-05T12:02:00Z"/>
        </w:rPr>
        <w:pPrChange w:id="369" w:author="Gabriel Dugny" w:date="2018-09-05T12:02:00Z">
          <w:pPr>
            <w:pStyle w:val="Titre2"/>
          </w:pPr>
        </w:pPrChange>
      </w:pPr>
      <w:del w:id="370" w:author="Gabriel Dugny" w:date="2018-09-05T12:02:00Z">
        <w:r w:rsidRPr="00B31546" w:rsidDel="00AA1C86">
          <w:delText>Assemblées</w:delText>
        </w:r>
        <w:r w:rsidR="00C26902" w:rsidRPr="00B31546" w:rsidDel="00AA1C86">
          <w:delText xml:space="preserve"> </w:delText>
        </w:r>
        <w:r w:rsidRPr="00B31546" w:rsidDel="00AA1C86">
          <w:delText>générales</w:delText>
        </w:r>
      </w:del>
    </w:p>
    <w:p w14:paraId="1A45192F" w14:textId="2FADF065" w:rsidR="006338BA" w:rsidRPr="00B31546" w:rsidDel="00AA1C86" w:rsidRDefault="00C26902" w:rsidP="00AA1C86">
      <w:pPr>
        <w:pStyle w:val="Titre1"/>
        <w:rPr>
          <w:del w:id="371" w:author="Gabriel Dugny" w:date="2018-09-05T12:02:00Z"/>
        </w:rPr>
        <w:pPrChange w:id="372" w:author="Gabriel Dugny" w:date="2018-09-05T12:02:00Z">
          <w:pPr>
            <w:pStyle w:val="Titre3"/>
          </w:pPr>
        </w:pPrChange>
      </w:pPr>
      <w:del w:id="373" w:author="Gabriel Dugny" w:date="2018-09-05T12:02:00Z">
        <w:r w:rsidRPr="00B31546" w:rsidDel="00AA1C86">
          <w:delText>Composition</w:delText>
        </w:r>
        <w:r w:rsidR="0019501D" w:rsidRPr="00B31546" w:rsidDel="00AA1C86">
          <w:delText xml:space="preserve"> </w:delText>
        </w:r>
        <w:r w:rsidRPr="00B31546" w:rsidDel="00AA1C86">
          <w:delText xml:space="preserve">et </w:delText>
        </w:r>
        <w:r w:rsidR="005576D3" w:rsidRPr="00B31546" w:rsidDel="00AA1C86">
          <w:delText>époque</w:delText>
        </w:r>
        <w:r w:rsidRPr="00B31546" w:rsidDel="00AA1C86">
          <w:delText xml:space="preserve"> de </w:delText>
        </w:r>
        <w:r w:rsidR="005576D3" w:rsidRPr="00B31546" w:rsidDel="00AA1C86">
          <w:delText>réunions</w:delText>
        </w:r>
        <w:r w:rsidRPr="00B31546" w:rsidDel="00AA1C86">
          <w:delText>.</w:delText>
        </w:r>
      </w:del>
    </w:p>
    <w:p w14:paraId="1A451932" w14:textId="26918D83" w:rsidR="006338BA" w:rsidRPr="00B31546" w:rsidDel="00AA1C86" w:rsidRDefault="00C26902" w:rsidP="00AA1C86">
      <w:pPr>
        <w:pStyle w:val="Titre1"/>
        <w:rPr>
          <w:del w:id="374" w:author="Gabriel Dugny" w:date="2018-09-05T12:02:00Z"/>
        </w:rPr>
        <w:pPrChange w:id="375" w:author="Gabriel Dugny" w:date="2018-09-05T12:02:00Z">
          <w:pPr/>
        </w:pPrChange>
      </w:pPr>
      <w:del w:id="376" w:author="Gabriel Dugny" w:date="2018-09-05T12:02:00Z">
        <w:r w:rsidRPr="00B31546" w:rsidDel="00AA1C86">
          <w:rPr>
            <w:rFonts w:eastAsia="Times New Roman"/>
          </w:rPr>
          <w:delText xml:space="preserve">Les </w:delText>
        </w:r>
        <w:r w:rsidR="00E63A58" w:rsidRPr="00B31546" w:rsidDel="00AA1C86">
          <w:rPr>
            <w:rFonts w:eastAsia="Times New Roman"/>
          </w:rPr>
          <w:delText>sociétaires</w:delText>
        </w:r>
        <w:r w:rsidR="0019501D" w:rsidRPr="00B31546" w:rsidDel="00AA1C86">
          <w:rPr>
            <w:rFonts w:eastAsia="Times New Roman"/>
          </w:rPr>
          <w:delText xml:space="preserve"> </w:delText>
        </w:r>
        <w:r w:rsidRPr="00B31546" w:rsidDel="00AA1C86">
          <w:rPr>
            <w:rFonts w:eastAsia="Times New Roman"/>
          </w:rPr>
          <w:delText xml:space="preserve">se </w:delText>
        </w:r>
        <w:r w:rsidR="00E63A58" w:rsidRPr="00B31546" w:rsidDel="00AA1C86">
          <w:rPr>
            <w:rFonts w:eastAsia="Times New Roman"/>
          </w:rPr>
          <w:delText>réunissent</w:delText>
        </w:r>
        <w:r w:rsidR="0019501D" w:rsidRPr="00B31546" w:rsidDel="00AA1C86">
          <w:rPr>
            <w:rFonts w:eastAsia="Times New Roman"/>
          </w:rPr>
          <w:delText xml:space="preserve"> </w:delText>
        </w:r>
        <w:r w:rsidRPr="00B31546" w:rsidDel="00AA1C86">
          <w:rPr>
            <w:rFonts w:eastAsia="Times New Roman"/>
          </w:rPr>
          <w:delText xml:space="preserve">en </w:delText>
        </w:r>
        <w:r w:rsidR="00E63A58" w:rsidRPr="00B31546" w:rsidDel="00AA1C86">
          <w:rPr>
            <w:rFonts w:eastAsia="Times New Roman"/>
          </w:rPr>
          <w:delText>assemblées</w:delText>
        </w:r>
        <w:r w:rsidR="0019501D" w:rsidRPr="00B31546" w:rsidDel="00AA1C86">
          <w:rPr>
            <w:rFonts w:eastAsia="Times New Roman"/>
          </w:rPr>
          <w:delText xml:space="preserve"> </w:delText>
        </w:r>
        <w:r w:rsidR="00E63A58" w:rsidRPr="00B31546" w:rsidDel="00AA1C86">
          <w:rPr>
            <w:rFonts w:eastAsia="Times New Roman"/>
          </w:rPr>
          <w:delText>générales</w:delText>
        </w:r>
        <w:r w:rsidRPr="00B31546" w:rsidDel="00AA1C86">
          <w:rPr>
            <w:rFonts w:eastAsia="Times New Roman"/>
          </w:rPr>
          <w:delText>,</w:delText>
        </w:r>
        <w:r w:rsidR="0019501D" w:rsidRPr="00B31546" w:rsidDel="00AA1C86">
          <w:rPr>
            <w:rFonts w:eastAsia="Times New Roman"/>
          </w:rPr>
          <w:delText xml:space="preserve"> </w:delText>
        </w:r>
        <w:r w:rsidRPr="00B31546" w:rsidDel="00AA1C86">
          <w:rPr>
            <w:rFonts w:eastAsia="Times New Roman"/>
          </w:rPr>
          <w:delText>lesquelles</w:delText>
        </w:r>
        <w:r w:rsidR="0019501D" w:rsidRPr="00B31546" w:rsidDel="00AA1C86">
          <w:rPr>
            <w:rFonts w:eastAsia="Times New Roman"/>
          </w:rPr>
          <w:delText xml:space="preserve"> </w:delText>
        </w:r>
        <w:r w:rsidRPr="00B31546" w:rsidDel="00AA1C86">
          <w:rPr>
            <w:rFonts w:eastAsia="Times New Roman"/>
          </w:rPr>
          <w:delText xml:space="preserve">sont </w:delText>
        </w:r>
        <w:r w:rsidR="00E63A58" w:rsidRPr="00B31546" w:rsidDel="00AA1C86">
          <w:rPr>
            <w:rFonts w:eastAsia="Times New Roman"/>
          </w:rPr>
          <w:delText>qualifiées</w:delText>
        </w:r>
        <w:r w:rsidR="0019501D" w:rsidRPr="00B31546" w:rsidDel="00AA1C86">
          <w:rPr>
            <w:rFonts w:eastAsia="Times New Roman"/>
          </w:rPr>
          <w:delText xml:space="preserve"> </w:delText>
        </w:r>
        <w:r w:rsidRPr="00B31546" w:rsidDel="00AA1C86">
          <w:rPr>
            <w:rFonts w:eastAsia="Times New Roman"/>
          </w:rPr>
          <w:delText xml:space="preserve">d'extraordinaire lorsque leurs </w:delText>
        </w:r>
        <w:r w:rsidR="00E63A58" w:rsidRPr="00B31546" w:rsidDel="00AA1C86">
          <w:rPr>
            <w:rFonts w:eastAsia="Times New Roman"/>
          </w:rPr>
          <w:delText>décisions</w:delText>
        </w:r>
        <w:r w:rsidR="0019501D" w:rsidRPr="00B31546" w:rsidDel="00AA1C86">
          <w:rPr>
            <w:rFonts w:eastAsia="Times New Roman"/>
          </w:rPr>
          <w:delText xml:space="preserve"> </w:delText>
        </w:r>
        <w:r w:rsidRPr="00B31546" w:rsidDel="00AA1C86">
          <w:rPr>
            <w:rFonts w:eastAsia="Times New Roman"/>
          </w:rPr>
          <w:delText xml:space="preserve">se rapportent </w:delText>
        </w:r>
        <w:r w:rsidR="006A05FF" w:rsidRPr="00B31546" w:rsidDel="00AA1C86">
          <w:rPr>
            <w:rFonts w:eastAsia="Times New Roman"/>
          </w:rPr>
          <w:delText>à une modification</w:delText>
        </w:r>
        <w:r w:rsidR="0019501D" w:rsidRPr="00B31546" w:rsidDel="00AA1C86">
          <w:rPr>
            <w:rFonts w:eastAsia="Times New Roman"/>
          </w:rPr>
          <w:delText xml:space="preserve"> </w:delText>
        </w:r>
        <w:r w:rsidRPr="00B31546" w:rsidDel="00AA1C86">
          <w:rPr>
            <w:rFonts w:eastAsia="Times New Roman"/>
          </w:rPr>
          <w:delText>des statuts, et d'ordinaire</w:delText>
        </w:r>
        <w:r w:rsidR="0019501D" w:rsidRPr="00B31546" w:rsidDel="00AA1C86">
          <w:rPr>
            <w:rFonts w:eastAsia="Times New Roman"/>
          </w:rPr>
          <w:delText xml:space="preserve"> </w:delText>
        </w:r>
        <w:r w:rsidR="006A05FF" w:rsidRPr="00B31546" w:rsidDel="00AA1C86">
          <w:rPr>
            <w:rFonts w:eastAsia="Times New Roman"/>
          </w:rPr>
          <w:delText>d</w:delText>
        </w:r>
        <w:r w:rsidRPr="00B31546" w:rsidDel="00AA1C86">
          <w:rPr>
            <w:rFonts w:eastAsia="Times New Roman"/>
          </w:rPr>
          <w:delText>ans les autres</w:delText>
        </w:r>
        <w:r w:rsidR="006A05FF" w:rsidRPr="00B31546" w:rsidDel="00AA1C86">
          <w:delText xml:space="preserve"> </w:delText>
        </w:r>
        <w:r w:rsidRPr="00B31546" w:rsidDel="00AA1C86">
          <w:rPr>
            <w:rFonts w:eastAsia="Times New Roman" w:cstheme="minorHAnsi"/>
            <w:szCs w:val="22"/>
          </w:rPr>
          <w:delText>cas.</w:delText>
        </w:r>
      </w:del>
    </w:p>
    <w:p w14:paraId="1A451933" w14:textId="5E138E51" w:rsidR="006338BA" w:rsidRPr="00B31546" w:rsidDel="00AA1C86" w:rsidRDefault="00304D50" w:rsidP="00AA1C86">
      <w:pPr>
        <w:pStyle w:val="Titre1"/>
        <w:rPr>
          <w:del w:id="377" w:author="Gabriel Dugny" w:date="2018-09-05T12:02:00Z"/>
          <w:rFonts w:cstheme="minorHAnsi"/>
          <w:szCs w:val="22"/>
        </w:rPr>
        <w:pPrChange w:id="378" w:author="Gabriel Dugny" w:date="2018-09-05T12:02:00Z">
          <w:pPr>
            <w:spacing w:line="240" w:lineRule="auto"/>
          </w:pPr>
        </w:pPrChange>
      </w:pPr>
      <w:del w:id="379" w:author="Gabriel Dugny" w:date="2018-09-05T12:02:00Z">
        <w:r w:rsidRPr="00B31546" w:rsidDel="00AA1C86">
          <w:rPr>
            <w:rFonts w:eastAsia="Times New Roman" w:cstheme="minorHAnsi"/>
            <w:szCs w:val="22"/>
          </w:rPr>
          <w:delText>L’</w:delText>
        </w:r>
        <w:r w:rsidR="005576D3" w:rsidRPr="00B31546" w:rsidDel="00AA1C86">
          <w:rPr>
            <w:rFonts w:eastAsia="Times New Roman" w:cstheme="minorHAnsi"/>
            <w:szCs w:val="22"/>
          </w:rPr>
          <w:delText>assemblée</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générale</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se compose</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des membres</w:delText>
        </w:r>
        <w:r w:rsidR="0019501D" w:rsidRPr="00B31546" w:rsidDel="00AA1C86">
          <w:rPr>
            <w:rFonts w:eastAsia="Times New Roman" w:cstheme="minorHAnsi"/>
            <w:szCs w:val="22"/>
          </w:rPr>
          <w:delText xml:space="preserve"> </w:delText>
        </w:r>
        <w:r w:rsidR="00C26902" w:rsidRPr="00B31546" w:rsidDel="00AA1C86">
          <w:rPr>
            <w:rFonts w:eastAsia="Times New Roman" w:cstheme="minorHAnsi"/>
            <w:szCs w:val="22"/>
          </w:rPr>
          <w:delText>actifs.</w:delText>
        </w:r>
      </w:del>
    </w:p>
    <w:p w14:paraId="1A451937" w14:textId="6FC39F86" w:rsidR="006338BA" w:rsidRPr="00B31546" w:rsidDel="00AA1C86" w:rsidRDefault="00C26902" w:rsidP="00AA1C86">
      <w:pPr>
        <w:pStyle w:val="Titre1"/>
        <w:rPr>
          <w:del w:id="380" w:author="Gabriel Dugny" w:date="2018-09-05T12:02:00Z"/>
          <w:rFonts w:cstheme="minorHAnsi"/>
          <w:szCs w:val="22"/>
        </w:rPr>
        <w:pPrChange w:id="381" w:author="Gabriel Dugny" w:date="2018-09-05T12:02:00Z">
          <w:pPr>
            <w:spacing w:line="240" w:lineRule="auto"/>
          </w:pPr>
        </w:pPrChange>
      </w:pPr>
      <w:del w:id="382" w:author="Gabriel Dugny" w:date="2018-09-05T12:02:00Z">
        <w:r w:rsidRPr="00B31546" w:rsidDel="00AA1C86">
          <w:rPr>
            <w:rFonts w:eastAsia="Times New Roman" w:cstheme="minorHAnsi"/>
            <w:szCs w:val="22"/>
          </w:rPr>
          <w:delText>Nul d'entre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eux ne peut s'y</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faire </w:delText>
        </w:r>
        <w:r w:rsidR="005576D3" w:rsidRPr="00B31546" w:rsidDel="00AA1C86">
          <w:rPr>
            <w:rFonts w:eastAsia="Times New Roman" w:cstheme="minorHAnsi"/>
            <w:szCs w:val="22"/>
          </w:rPr>
          <w:delText>représenter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par une personne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non membre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 l'associatio</w:delText>
        </w:r>
        <w:r w:rsidR="005576D3" w:rsidRPr="00B31546" w:rsidDel="00AA1C86">
          <w:rPr>
            <w:rFonts w:eastAsia="Times New Roman" w:cstheme="minorHAnsi"/>
            <w:szCs w:val="22"/>
          </w:rPr>
          <w:delText>n</w:delText>
        </w:r>
        <w:r w:rsidR="00A44FE8" w:rsidRPr="00B31546" w:rsidDel="00AA1C86">
          <w:rPr>
            <w:rFonts w:eastAsia="Times New Roman" w:cstheme="minorHAnsi"/>
            <w:szCs w:val="22"/>
          </w:rPr>
          <w:delText xml:space="preserve">. </w:delText>
        </w:r>
        <w:r w:rsidRPr="00B31546" w:rsidDel="00AA1C86">
          <w:rPr>
            <w:rFonts w:eastAsia="Times New Roman" w:cstheme="minorHAnsi"/>
            <w:szCs w:val="22"/>
          </w:rPr>
          <w:delText>L'</w:delText>
        </w:r>
        <w:r w:rsidR="005576D3" w:rsidRPr="00B31546" w:rsidDel="00AA1C86">
          <w:rPr>
            <w:rFonts w:eastAsia="Times New Roman" w:cstheme="minorHAnsi"/>
            <w:szCs w:val="22"/>
          </w:rPr>
          <w:delText>assemblée</w:delText>
        </w:r>
        <w:r w:rsidR="00A44FE8"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générale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ordinaire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est </w:delText>
        </w:r>
        <w:r w:rsidR="005576D3" w:rsidRPr="00B31546" w:rsidDel="00AA1C86">
          <w:rPr>
            <w:rFonts w:eastAsia="Times New Roman" w:cstheme="minorHAnsi"/>
            <w:szCs w:val="22"/>
          </w:rPr>
          <w:delText>réunie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sur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la</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convocation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du conseil</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d'administration,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aux</w:delText>
        </w:r>
        <w:r w:rsidR="005576D3" w:rsidRPr="00B31546" w:rsidDel="00AA1C86">
          <w:rPr>
            <w:rFonts w:cstheme="minorHAnsi"/>
            <w:szCs w:val="22"/>
          </w:rPr>
          <w:delText xml:space="preserve"> </w:delText>
        </w:r>
        <w:r w:rsidRPr="00B31546" w:rsidDel="00AA1C86">
          <w:rPr>
            <w:rFonts w:eastAsia="Times New Roman" w:cstheme="minorHAnsi"/>
            <w:szCs w:val="22"/>
          </w:rPr>
          <w:delText xml:space="preserve">jour, heure et lieu </w:delText>
        </w:r>
        <w:r w:rsidR="005576D3" w:rsidRPr="00B31546" w:rsidDel="00AA1C86">
          <w:rPr>
            <w:rFonts w:eastAsia="Times New Roman" w:cstheme="minorHAnsi"/>
            <w:szCs w:val="22"/>
          </w:rPr>
          <w:delText>indiquées</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d</w:delText>
        </w:r>
        <w:r w:rsidRPr="00B31546" w:rsidDel="00AA1C86">
          <w:rPr>
            <w:rFonts w:eastAsia="Times New Roman" w:cstheme="minorHAnsi"/>
            <w:szCs w:val="22"/>
          </w:rPr>
          <w:delText>ans l'avis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 convocation.</w:delText>
        </w:r>
      </w:del>
    </w:p>
    <w:p w14:paraId="11CE40A0" w14:textId="27ADC9E9" w:rsidR="00A44FE8" w:rsidRPr="00B31546" w:rsidDel="00AA1C86" w:rsidRDefault="00C26902" w:rsidP="00AA1C86">
      <w:pPr>
        <w:pStyle w:val="Titre1"/>
        <w:rPr>
          <w:del w:id="383" w:author="Gabriel Dugny" w:date="2018-09-05T12:02:00Z"/>
          <w:rFonts w:eastAsia="Times New Roman" w:cstheme="minorHAnsi"/>
          <w:szCs w:val="22"/>
        </w:rPr>
        <w:pPrChange w:id="384" w:author="Gabriel Dugny" w:date="2018-09-05T12:02:00Z">
          <w:pPr>
            <w:spacing w:line="240" w:lineRule="auto"/>
          </w:pPr>
        </w:pPrChange>
      </w:pPr>
      <w:del w:id="385" w:author="Gabriel Dugny" w:date="2018-09-05T12:02:00Z">
        <w:r w:rsidRPr="00B31546" w:rsidDel="00AA1C86">
          <w:rPr>
            <w:rFonts w:eastAsia="Times New Roman" w:cstheme="minorHAnsi"/>
            <w:szCs w:val="22"/>
          </w:rPr>
          <w:delText>En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outre,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w:delText>
        </w:r>
        <w:r w:rsidR="00304D50" w:rsidRPr="00B31546" w:rsidDel="00AA1C86">
          <w:rPr>
            <w:rFonts w:eastAsia="Times New Roman" w:cstheme="minorHAnsi"/>
            <w:szCs w:val="22"/>
          </w:rPr>
          <w:delText>’</w:delText>
        </w:r>
        <w:r w:rsidR="005576D3" w:rsidRPr="00B31546" w:rsidDel="00AA1C86">
          <w:rPr>
            <w:rFonts w:eastAsia="Times New Roman" w:cstheme="minorHAnsi"/>
            <w:szCs w:val="22"/>
          </w:rPr>
          <w:delText>assemblée</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générale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ordinaire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est</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convoqué</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extraordinairement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par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conseil</w:delText>
        </w:r>
        <w:r w:rsidR="005576D3" w:rsidRPr="00B31546" w:rsidDel="00AA1C86">
          <w:rPr>
            <w:rFonts w:eastAsia="Times New Roman" w:cstheme="minorHAnsi"/>
            <w:szCs w:val="22"/>
          </w:rPr>
          <w:delText xml:space="preserve"> </w:delText>
        </w:r>
        <w:r w:rsidRPr="00B31546" w:rsidDel="00AA1C86">
          <w:rPr>
            <w:rFonts w:eastAsia="Times New Roman" w:cstheme="minorHAnsi"/>
            <w:szCs w:val="22"/>
          </w:rPr>
          <w:delText>d'administration,</w:delText>
        </w:r>
        <w:r w:rsidR="005576D3" w:rsidRPr="00B31546" w:rsidDel="00AA1C86">
          <w:rPr>
            <w:rFonts w:eastAsia="Times New Roman" w:cstheme="minorHAnsi"/>
            <w:szCs w:val="22"/>
          </w:rPr>
          <w:delText xml:space="preserve"> </w:delText>
        </w:r>
        <w:r w:rsidRPr="00B31546" w:rsidDel="00AA1C86">
          <w:rPr>
            <w:rFonts w:eastAsia="Times New Roman" w:cstheme="minorHAnsi"/>
            <w:szCs w:val="22"/>
          </w:rPr>
          <w:delText>lorsqu'il</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le juge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utile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ou</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à</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la</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demande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du</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tiers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au</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moins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membres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w:delText>
        </w:r>
        <w:r w:rsidR="005576D3" w:rsidRPr="00B31546" w:rsidDel="00AA1C86">
          <w:rPr>
            <w:rFonts w:eastAsia="Times New Roman" w:cstheme="minorHAnsi"/>
            <w:szCs w:val="22"/>
          </w:rPr>
          <w:delText xml:space="preserve"> </w:delText>
        </w:r>
        <w:r w:rsidRPr="00B31546" w:rsidDel="00AA1C86">
          <w:rPr>
            <w:rFonts w:eastAsia="Times New Roman" w:cstheme="minorHAnsi"/>
            <w:szCs w:val="22"/>
          </w:rPr>
          <w:delText>l'association,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quelle que soit la </w:delText>
        </w:r>
        <w:r w:rsidR="005576D3" w:rsidRPr="00B31546" w:rsidDel="00AA1C86">
          <w:rPr>
            <w:rFonts w:eastAsia="Times New Roman" w:cstheme="minorHAnsi"/>
            <w:szCs w:val="22"/>
          </w:rPr>
          <w:delText>catégori</w:delText>
        </w:r>
        <w:r w:rsidR="00D456B5" w:rsidRPr="00B31546" w:rsidDel="00AA1C86">
          <w:rPr>
            <w:rFonts w:eastAsia="Times New Roman" w:cstheme="minorHAnsi"/>
            <w:szCs w:val="22"/>
          </w:rPr>
          <w:delText>e</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à</w:delText>
        </w:r>
        <w:r w:rsidRPr="00B31546" w:rsidDel="00AA1C86">
          <w:rPr>
            <w:rFonts w:eastAsia="Times New Roman" w:cstheme="minorHAnsi"/>
            <w:szCs w:val="22"/>
          </w:rPr>
          <w:delText xml:space="preserve"> laquelle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ils appartiennent.</w:delText>
        </w:r>
      </w:del>
    </w:p>
    <w:p w14:paraId="1A45193A" w14:textId="540BA67A" w:rsidR="006338BA" w:rsidRPr="00B31546" w:rsidDel="00AA1C86" w:rsidRDefault="00C26902" w:rsidP="00AA1C86">
      <w:pPr>
        <w:pStyle w:val="Titre1"/>
        <w:rPr>
          <w:del w:id="386" w:author="Gabriel Dugny" w:date="2018-09-05T12:02:00Z"/>
          <w:color w:val="404040" w:themeColor="text1" w:themeTint="BF"/>
        </w:rPr>
        <w:pPrChange w:id="387" w:author="Gabriel Dugny" w:date="2018-09-05T12:02:00Z">
          <w:pPr>
            <w:pStyle w:val="Titre3"/>
          </w:pPr>
        </w:pPrChange>
      </w:pPr>
      <w:bookmarkStart w:id="388" w:name="_Ref522811882"/>
      <w:bookmarkStart w:id="389" w:name="_Ref523234307"/>
      <w:del w:id="390" w:author="Gabriel Dugny" w:date="2018-09-05T12:02:00Z">
        <w:r w:rsidRPr="00B31546" w:rsidDel="00AA1C86">
          <w:rPr>
            <w:color w:val="404040" w:themeColor="text1" w:themeTint="BF"/>
          </w:rPr>
          <w:delText>Convocation</w:delText>
        </w:r>
        <w:r w:rsidR="0019501D" w:rsidRPr="00B31546" w:rsidDel="00AA1C86">
          <w:delText xml:space="preserve"> </w:delText>
        </w:r>
        <w:r w:rsidRPr="00B31546" w:rsidDel="00AA1C86">
          <w:rPr>
            <w:color w:val="404040" w:themeColor="text1" w:themeTint="BF"/>
          </w:rPr>
          <w:delText>et ordre du jour.</w:delText>
        </w:r>
        <w:bookmarkEnd w:id="388"/>
        <w:bookmarkEnd w:id="389"/>
      </w:del>
    </w:p>
    <w:p w14:paraId="1A45193B" w14:textId="28094CC0" w:rsidR="006338BA" w:rsidRPr="00B31546" w:rsidDel="00AA1C86" w:rsidRDefault="00C26902" w:rsidP="00AA1C86">
      <w:pPr>
        <w:pStyle w:val="Titre1"/>
        <w:rPr>
          <w:ins w:id="391" w:author="Gabriel DUGNY" w:date="2018-09-03T00:16:00Z"/>
          <w:del w:id="392" w:author="Gabriel Dugny" w:date="2018-09-05T12:02:00Z"/>
          <w:rFonts w:eastAsia="Times New Roman" w:cstheme="minorHAnsi"/>
          <w:szCs w:val="22"/>
        </w:rPr>
        <w:pPrChange w:id="393" w:author="Gabriel Dugny" w:date="2018-09-05T12:02:00Z">
          <w:pPr>
            <w:spacing w:line="240" w:lineRule="auto"/>
            <w:ind w:right="66"/>
            <w:jc w:val="both"/>
          </w:pPr>
        </w:pPrChange>
      </w:pPr>
      <w:del w:id="394" w:author="Gabriel Dugny" w:date="2018-09-05T12:02:00Z">
        <w:r w:rsidRPr="00B31546" w:rsidDel="00AA1C86">
          <w:rPr>
            <w:rFonts w:eastAsia="Times New Roman" w:cstheme="minorHAnsi"/>
            <w:szCs w:val="22"/>
          </w:rPr>
          <w:delText xml:space="preserve">Les convocations sont par lettre individuelle ou par mail ou par voie d'affichage dans les locaux de </w:delText>
        </w:r>
        <w:r w:rsidR="001C60D9" w:rsidRPr="00B31546" w:rsidDel="00AA1C86">
          <w:rPr>
            <w:rFonts w:eastAsia="Times New Roman" w:cstheme="minorHAnsi"/>
            <w:szCs w:val="22"/>
          </w:rPr>
          <w:delText>l’école</w:delText>
        </w:r>
        <w:r w:rsidRPr="00B31546" w:rsidDel="00AA1C86">
          <w:rPr>
            <w:rFonts w:eastAsia="Times New Roman" w:cstheme="minorHAnsi"/>
            <w:szCs w:val="22"/>
          </w:rPr>
          <w:delText xml:space="preserve"> (E</w:delText>
        </w:r>
        <w:r w:rsidR="001C60D9" w:rsidRPr="00B31546" w:rsidDel="00AA1C86">
          <w:rPr>
            <w:rFonts w:eastAsia="Times New Roman" w:cstheme="minorHAnsi"/>
            <w:szCs w:val="22"/>
          </w:rPr>
          <w:delText>frei</w:delText>
        </w:r>
        <w:r w:rsidRPr="00B31546" w:rsidDel="00AA1C86">
          <w:rPr>
            <w:rFonts w:eastAsia="Times New Roman" w:cstheme="minorHAnsi"/>
            <w:szCs w:val="22"/>
          </w:rPr>
          <w:delText xml:space="preserve">), indiquant sommairement l'objet de la </w:delText>
        </w:r>
        <w:r w:rsidR="001C60D9" w:rsidRPr="00B31546" w:rsidDel="00AA1C86">
          <w:rPr>
            <w:rFonts w:eastAsia="Times New Roman" w:cstheme="minorHAnsi"/>
            <w:szCs w:val="22"/>
          </w:rPr>
          <w:delText>réunion</w:delText>
        </w:r>
        <w:r w:rsidRPr="00B31546" w:rsidDel="00AA1C86">
          <w:rPr>
            <w:rFonts w:eastAsia="Times New Roman" w:cstheme="minorHAnsi"/>
            <w:szCs w:val="22"/>
          </w:rPr>
          <w:delText>.</w:delText>
        </w:r>
      </w:del>
    </w:p>
    <w:p w14:paraId="0129977C" w14:textId="23B88A65" w:rsidR="00A46B44" w:rsidRPr="00B31546" w:rsidDel="00AA1C86" w:rsidRDefault="00A46B44" w:rsidP="00AA1C86">
      <w:pPr>
        <w:pStyle w:val="Titre1"/>
        <w:rPr>
          <w:del w:id="395" w:author="Gabriel Dugny" w:date="2018-09-05T12:02:00Z"/>
          <w:rFonts w:eastAsia="Times New Roman" w:cstheme="minorHAnsi"/>
          <w:szCs w:val="22"/>
        </w:rPr>
        <w:pPrChange w:id="396" w:author="Gabriel Dugny" w:date="2018-09-05T12:02:00Z">
          <w:pPr>
            <w:spacing w:line="240" w:lineRule="auto"/>
            <w:ind w:right="66"/>
            <w:jc w:val="both"/>
          </w:pPr>
        </w:pPrChange>
      </w:pPr>
      <w:ins w:id="397" w:author="Gabriel DUGNY" w:date="2018-09-03T00:16:00Z">
        <w:del w:id="398" w:author="Gabriel Dugny" w:date="2018-09-05T12:02:00Z">
          <w:r w:rsidRPr="00B31546" w:rsidDel="00AA1C86">
            <w:rPr>
              <w:rFonts w:eastAsia="Times New Roman" w:cstheme="minorHAnsi"/>
              <w:szCs w:val="22"/>
            </w:rPr>
            <w:delText>La convocation doit être émise au moins 24h avant la tenue de l’assemblée générale.</w:delText>
          </w:r>
        </w:del>
      </w:ins>
    </w:p>
    <w:p w14:paraId="512F4A0D" w14:textId="147DC782" w:rsidR="0099574B" w:rsidRPr="00B31546" w:rsidDel="00AA1C86" w:rsidRDefault="0099574B" w:rsidP="00AA1C86">
      <w:pPr>
        <w:pStyle w:val="Titre1"/>
        <w:rPr>
          <w:del w:id="399" w:author="Gabriel Dugny" w:date="2018-09-05T12:02:00Z"/>
          <w:rFonts w:cstheme="minorHAnsi"/>
          <w:szCs w:val="22"/>
        </w:rPr>
        <w:pPrChange w:id="400" w:author="Gabriel Dugny" w:date="2018-09-05T12:02:00Z">
          <w:pPr>
            <w:spacing w:line="240" w:lineRule="auto"/>
            <w:ind w:right="66"/>
            <w:jc w:val="both"/>
          </w:pPr>
        </w:pPrChange>
      </w:pPr>
      <w:del w:id="401" w:author="Gabriel Dugny" w:date="2018-09-05T12:02:00Z">
        <w:r w:rsidRPr="00B31546" w:rsidDel="00AA1C86">
          <w:rPr>
            <w:rFonts w:cstheme="minorHAnsi"/>
            <w:szCs w:val="22"/>
          </w:rPr>
          <w:delText xml:space="preserve">La </w:delText>
        </w:r>
        <w:r w:rsidR="00783030" w:rsidRPr="00B31546" w:rsidDel="00AA1C86">
          <w:rPr>
            <w:rFonts w:cstheme="minorHAnsi"/>
            <w:szCs w:val="22"/>
          </w:rPr>
          <w:delText xml:space="preserve">réunion </w:delText>
        </w:r>
        <w:r w:rsidR="008D37FE" w:rsidRPr="00B31546" w:rsidDel="00AA1C86">
          <w:rPr>
            <w:rFonts w:cstheme="minorHAnsi"/>
            <w:szCs w:val="22"/>
          </w:rPr>
          <w:delText xml:space="preserve">ne peut se tenir </w:delText>
        </w:r>
        <w:r w:rsidR="00236D82" w:rsidRPr="00B31546" w:rsidDel="00AA1C86">
          <w:rPr>
            <w:rFonts w:cstheme="minorHAnsi"/>
            <w:szCs w:val="22"/>
          </w:rPr>
          <w:delText>si la convocation n’a pas été envoyée</w:delText>
        </w:r>
        <w:r w:rsidR="004021CD" w:rsidRPr="00B31546" w:rsidDel="00AA1C86">
          <w:rPr>
            <w:rFonts w:cstheme="minorHAnsi"/>
            <w:szCs w:val="22"/>
          </w:rPr>
          <w:delText xml:space="preserve"> </w:delText>
        </w:r>
        <w:r w:rsidR="00EE2367" w:rsidRPr="00B31546" w:rsidDel="00AA1C86">
          <w:rPr>
            <w:rFonts w:cstheme="minorHAnsi"/>
            <w:szCs w:val="22"/>
          </w:rPr>
          <w:delText>une semaine</w:delText>
        </w:r>
        <w:r w:rsidR="004021CD" w:rsidRPr="00B31546" w:rsidDel="00AA1C86">
          <w:rPr>
            <w:rFonts w:cstheme="minorHAnsi"/>
            <w:szCs w:val="22"/>
          </w:rPr>
          <w:delText xml:space="preserve"> </w:delText>
        </w:r>
      </w:del>
      <w:ins w:id="402" w:author="Gabriel DUGNY" w:date="2018-09-03T00:16:00Z">
        <w:del w:id="403" w:author="Gabriel Dugny" w:date="2018-09-05T12:02:00Z">
          <w:r w:rsidR="007A041B" w:rsidRPr="00B31546" w:rsidDel="00AA1C86">
            <w:rPr>
              <w:rFonts w:cstheme="minorHAnsi"/>
              <w:szCs w:val="22"/>
            </w:rPr>
            <w:delText xml:space="preserve">ou plus </w:delText>
          </w:r>
        </w:del>
      </w:ins>
      <w:del w:id="404" w:author="Gabriel Dugny" w:date="2018-09-05T12:02:00Z">
        <w:r w:rsidR="004021CD" w:rsidRPr="00B31546" w:rsidDel="00AA1C86">
          <w:rPr>
            <w:rFonts w:cstheme="minorHAnsi"/>
            <w:szCs w:val="22"/>
          </w:rPr>
          <w:delText>à l’avance et qu’un des membres du conseil d’administration</w:delText>
        </w:r>
      </w:del>
      <w:ins w:id="405" w:author="Gabriel DUGNY" w:date="2018-09-03T00:16:00Z">
        <w:del w:id="406" w:author="Gabriel Dugny" w:date="2018-09-05T12:02:00Z">
          <w:r w:rsidR="009E5CF4" w:rsidRPr="00B31546" w:rsidDel="00AA1C86">
            <w:rPr>
              <w:rFonts w:cstheme="minorHAnsi"/>
              <w:szCs w:val="22"/>
            </w:rPr>
            <w:delText>de l’association</w:delText>
          </w:r>
        </w:del>
      </w:ins>
      <w:del w:id="407" w:author="Gabriel Dugny" w:date="2018-09-05T12:02:00Z">
        <w:r w:rsidR="004021CD" w:rsidRPr="00B31546" w:rsidDel="00AA1C86">
          <w:rPr>
            <w:rFonts w:cstheme="minorHAnsi"/>
            <w:szCs w:val="22"/>
          </w:rPr>
          <w:delText xml:space="preserve"> demande </w:delText>
        </w:r>
        <w:r w:rsidR="00634047" w:rsidRPr="00B31546" w:rsidDel="00AA1C86">
          <w:rPr>
            <w:rFonts w:cstheme="minorHAnsi"/>
            <w:szCs w:val="22"/>
          </w:rPr>
          <w:delText xml:space="preserve">son report. Dans ce cas, la réunion </w:delText>
        </w:r>
        <w:r w:rsidR="00EE2367" w:rsidRPr="00B31546" w:rsidDel="00AA1C86">
          <w:rPr>
            <w:rFonts w:cstheme="minorHAnsi"/>
            <w:szCs w:val="22"/>
          </w:rPr>
          <w:delText>doit se tenir dans les sept jours suivants.</w:delText>
        </w:r>
      </w:del>
    </w:p>
    <w:p w14:paraId="1A451940" w14:textId="4E7B452A" w:rsidR="006338BA" w:rsidRPr="00B31546" w:rsidDel="00AA1C86" w:rsidRDefault="00C26902" w:rsidP="00AA1C86">
      <w:pPr>
        <w:pStyle w:val="Titre1"/>
        <w:rPr>
          <w:del w:id="408" w:author="Gabriel Dugny" w:date="2018-09-05T12:02:00Z"/>
          <w:rFonts w:cstheme="minorHAnsi"/>
          <w:szCs w:val="22"/>
        </w:rPr>
        <w:pPrChange w:id="409" w:author="Gabriel Dugny" w:date="2018-09-05T12:02:00Z">
          <w:pPr>
            <w:spacing w:line="240" w:lineRule="auto"/>
            <w:ind w:right="75"/>
            <w:jc w:val="both"/>
          </w:pPr>
        </w:pPrChange>
      </w:pPr>
      <w:del w:id="410" w:author="Gabriel Dugny" w:date="2018-09-05T12:02:00Z">
        <w:r w:rsidRPr="00B31546" w:rsidDel="00AA1C86">
          <w:rPr>
            <w:rFonts w:eastAsia="Times New Roman" w:cstheme="minorHAnsi"/>
            <w:szCs w:val="22"/>
          </w:rPr>
          <w:delText xml:space="preserve">L'ordre du jour est </w:delText>
        </w:r>
        <w:r w:rsidR="001C60D9" w:rsidRPr="00B31546" w:rsidDel="00AA1C86">
          <w:rPr>
            <w:rFonts w:eastAsia="Times New Roman" w:cstheme="minorHAnsi"/>
            <w:szCs w:val="22"/>
          </w:rPr>
          <w:delText>dressé</w:delText>
        </w:r>
        <w:r w:rsidRPr="00B31546" w:rsidDel="00AA1C86">
          <w:rPr>
            <w:rFonts w:eastAsia="Times New Roman" w:cstheme="minorHAnsi"/>
            <w:szCs w:val="22"/>
          </w:rPr>
          <w:delText xml:space="preserve"> par le conseil</w:delText>
        </w:r>
        <w:r w:rsidR="00FC381C" w:rsidRPr="00B31546" w:rsidDel="00AA1C86">
          <w:rPr>
            <w:rFonts w:eastAsia="Times New Roman" w:cstheme="minorHAnsi"/>
            <w:szCs w:val="22"/>
          </w:rPr>
          <w:delText xml:space="preserve"> </w:delText>
        </w:r>
        <w:r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il n'y est port</w:delText>
        </w:r>
        <w:r w:rsidR="00DE67BC" w:rsidRPr="00B31546" w:rsidDel="00AA1C86">
          <w:rPr>
            <w:rFonts w:eastAsia="Times New Roman" w:cstheme="minorHAnsi"/>
            <w:szCs w:val="22"/>
          </w:rPr>
          <w:delText>é</w:delText>
        </w:r>
        <w:r w:rsidRPr="00B31546" w:rsidDel="00AA1C86">
          <w:rPr>
            <w:rFonts w:eastAsia="Times New Roman" w:cstheme="minorHAnsi"/>
            <w:szCs w:val="22"/>
          </w:rPr>
          <w:delText xml:space="preserve"> que les propositions </w:delText>
        </w:r>
        <w:r w:rsidR="001C60D9" w:rsidRPr="00B31546" w:rsidDel="00AA1C86">
          <w:rPr>
            <w:rFonts w:eastAsia="Times New Roman" w:cstheme="minorHAnsi"/>
            <w:szCs w:val="22"/>
          </w:rPr>
          <w:delText>émanant</w:delText>
        </w:r>
        <w:r w:rsidRPr="00B31546" w:rsidDel="00AA1C86">
          <w:rPr>
            <w:rFonts w:eastAsia="Times New Roman" w:cstheme="minorHAnsi"/>
            <w:szCs w:val="22"/>
          </w:rPr>
          <w:delText xml:space="preserve"> de lui et de celles qui lui ont </w:delText>
        </w:r>
        <w:r w:rsidR="001C60D9" w:rsidRPr="00B31546" w:rsidDel="00AA1C86">
          <w:rPr>
            <w:rFonts w:eastAsia="Times New Roman" w:cstheme="minorHAnsi"/>
            <w:szCs w:val="22"/>
          </w:rPr>
          <w:delText>été</w:delText>
        </w:r>
        <w:r w:rsidRPr="00B31546" w:rsidDel="00AA1C86">
          <w:rPr>
            <w:rFonts w:eastAsia="Times New Roman" w:cstheme="minorHAnsi"/>
            <w:szCs w:val="22"/>
          </w:rPr>
          <w:delText xml:space="preserve"> </w:delText>
        </w:r>
        <w:r w:rsidR="001C60D9" w:rsidRPr="00B31546" w:rsidDel="00AA1C86">
          <w:rPr>
            <w:rFonts w:eastAsia="Times New Roman" w:cstheme="minorHAnsi"/>
            <w:szCs w:val="22"/>
          </w:rPr>
          <w:delText>communiquées</w:delText>
        </w:r>
        <w:r w:rsidRPr="00B31546" w:rsidDel="00AA1C86">
          <w:rPr>
            <w:rFonts w:eastAsia="Times New Roman" w:cstheme="minorHAnsi"/>
            <w:szCs w:val="22"/>
          </w:rPr>
          <w:delText xml:space="preserve">, </w:delText>
        </w:r>
        <w:r w:rsidR="00EE2367" w:rsidRPr="00B31546" w:rsidDel="00AA1C86">
          <w:rPr>
            <w:rFonts w:eastAsia="Times New Roman" w:cstheme="minorHAnsi"/>
            <w:szCs w:val="22"/>
          </w:rPr>
          <w:delText>dix</w:delText>
        </w:r>
        <w:r w:rsidRPr="00B31546" w:rsidDel="00AA1C86">
          <w:rPr>
            <w:rFonts w:eastAsia="Times New Roman" w:cstheme="minorHAnsi"/>
            <w:szCs w:val="22"/>
          </w:rPr>
          <w:delText xml:space="preserve"> jours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au moins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avant la </w:delText>
        </w:r>
        <w:r w:rsidR="001C60D9" w:rsidRPr="00B31546" w:rsidDel="00AA1C86">
          <w:rPr>
            <w:rFonts w:eastAsia="Times New Roman" w:cstheme="minorHAnsi"/>
            <w:szCs w:val="22"/>
          </w:rPr>
          <w:delText>réunion</w:delText>
        </w:r>
        <w:r w:rsidRPr="00B31546" w:rsidDel="00AA1C86">
          <w:rPr>
            <w:rFonts w:eastAsia="Times New Roman" w:cstheme="minorHAnsi"/>
            <w:szCs w:val="22"/>
          </w:rPr>
          <w:delText>, avec la</w:delText>
        </w:r>
        <w:r w:rsidR="00DE67BC" w:rsidRPr="00B31546" w:rsidDel="00AA1C86">
          <w:rPr>
            <w:rFonts w:cstheme="minorHAnsi"/>
            <w:szCs w:val="22"/>
          </w:rPr>
          <w:delText xml:space="preserve"> </w:delText>
        </w:r>
        <w:r w:rsidRPr="00B31546" w:rsidDel="00AA1C86">
          <w:rPr>
            <w:rFonts w:eastAsia="Times New Roman" w:cstheme="minorHAnsi"/>
            <w:szCs w:val="22"/>
          </w:rPr>
          <w:delText xml:space="preserve">signature du quart au moins des membres de l'association, quelle que soit la </w:delText>
        </w:r>
        <w:r w:rsidR="00DE67BC" w:rsidRPr="00B31546" w:rsidDel="00AA1C86">
          <w:rPr>
            <w:rFonts w:eastAsia="Times New Roman" w:cstheme="minorHAnsi"/>
            <w:szCs w:val="22"/>
          </w:rPr>
          <w:delText>catégorie</w:delText>
        </w:r>
        <w:r w:rsidRPr="00B31546" w:rsidDel="00AA1C86">
          <w:rPr>
            <w:rFonts w:eastAsia="Times New Roman" w:cstheme="minorHAnsi"/>
            <w:szCs w:val="22"/>
          </w:rPr>
          <w:delText xml:space="preserve"> </w:delText>
        </w:r>
        <w:r w:rsidR="00DE67BC" w:rsidRPr="00B31546" w:rsidDel="00AA1C86">
          <w:rPr>
            <w:rFonts w:eastAsia="Times New Roman" w:cstheme="minorHAnsi"/>
            <w:szCs w:val="22"/>
          </w:rPr>
          <w:delText>à</w:delText>
        </w:r>
        <w:r w:rsidRPr="00B31546" w:rsidDel="00AA1C86">
          <w:rPr>
            <w:rFonts w:eastAsia="Times New Roman" w:cstheme="minorHAnsi"/>
            <w:szCs w:val="22"/>
          </w:rPr>
          <w:delText xml:space="preserve"> laquelle</w:delText>
        </w:r>
        <w:r w:rsidR="00DE67BC" w:rsidRPr="00B31546" w:rsidDel="00AA1C86">
          <w:rPr>
            <w:rFonts w:cstheme="minorHAnsi"/>
            <w:szCs w:val="22"/>
          </w:rPr>
          <w:delText xml:space="preserve"> </w:delText>
        </w:r>
        <w:r w:rsidRPr="00B31546" w:rsidDel="00AA1C86">
          <w:rPr>
            <w:rFonts w:eastAsia="Times New Roman" w:cstheme="minorHAnsi"/>
            <w:szCs w:val="22"/>
          </w:rPr>
          <w:delText>ils appartiennent.</w:delText>
        </w:r>
      </w:del>
    </w:p>
    <w:p w14:paraId="1A451942" w14:textId="765B9626" w:rsidR="006338BA" w:rsidRPr="00B31546" w:rsidDel="00AA1C86" w:rsidRDefault="00C26902" w:rsidP="00AA1C86">
      <w:pPr>
        <w:pStyle w:val="Titre1"/>
        <w:rPr>
          <w:del w:id="411" w:author="Gabriel Dugny" w:date="2018-09-05T12:02:00Z"/>
          <w:rFonts w:cstheme="minorHAnsi"/>
          <w:szCs w:val="22"/>
        </w:rPr>
        <w:pPrChange w:id="412" w:author="Gabriel Dugny" w:date="2018-09-05T12:02:00Z">
          <w:pPr>
            <w:spacing w:line="240" w:lineRule="auto"/>
            <w:ind w:right="3090"/>
            <w:jc w:val="both"/>
          </w:pPr>
        </w:pPrChange>
      </w:pPr>
      <w:del w:id="413" w:author="Gabriel Dugny" w:date="2018-09-05T12:02:00Z">
        <w:r w:rsidRPr="00B31546" w:rsidDel="00AA1C86">
          <w:rPr>
            <w:rFonts w:eastAsia="Times New Roman" w:cstheme="minorHAnsi"/>
            <w:szCs w:val="22"/>
          </w:rPr>
          <w:delText xml:space="preserve">Les </w:delText>
        </w:r>
        <w:r w:rsidR="00DE67BC" w:rsidRPr="00B31546" w:rsidDel="00AA1C86">
          <w:rPr>
            <w:rFonts w:eastAsia="Times New Roman" w:cstheme="minorHAnsi"/>
            <w:szCs w:val="22"/>
          </w:rPr>
          <w:delText>assemblées</w:delText>
        </w:r>
        <w:r w:rsidRPr="00B31546" w:rsidDel="00AA1C86">
          <w:rPr>
            <w:rFonts w:eastAsia="Times New Roman" w:cstheme="minorHAnsi"/>
            <w:szCs w:val="22"/>
          </w:rPr>
          <w:delText xml:space="preserve"> se </w:delText>
        </w:r>
        <w:r w:rsidR="00DE67BC" w:rsidRPr="00B31546" w:rsidDel="00AA1C86">
          <w:rPr>
            <w:rFonts w:eastAsia="Times New Roman" w:cstheme="minorHAnsi"/>
            <w:szCs w:val="22"/>
          </w:rPr>
          <w:delText>réunissent</w:delText>
        </w:r>
        <w:r w:rsidRPr="00B31546" w:rsidDel="00AA1C86">
          <w:rPr>
            <w:rFonts w:eastAsia="Times New Roman" w:cstheme="minorHAnsi"/>
            <w:szCs w:val="22"/>
          </w:rPr>
          <w:delText xml:space="preserve"> en tout endroit </w:delText>
        </w:r>
        <w:r w:rsidR="00DE67BC" w:rsidRPr="00B31546" w:rsidDel="00AA1C86">
          <w:rPr>
            <w:rFonts w:eastAsia="Times New Roman" w:cstheme="minorHAnsi"/>
            <w:szCs w:val="22"/>
          </w:rPr>
          <w:delText>décidé</w:delText>
        </w:r>
        <w:r w:rsidRPr="00B31546" w:rsidDel="00AA1C86">
          <w:rPr>
            <w:rFonts w:eastAsia="Times New Roman" w:cstheme="minorHAnsi"/>
            <w:szCs w:val="22"/>
          </w:rPr>
          <w:delText xml:space="preserve"> par le conseil.</w:delText>
        </w:r>
      </w:del>
    </w:p>
    <w:p w14:paraId="1A451944" w14:textId="26BB1EA0" w:rsidR="006338BA" w:rsidRPr="00B31546" w:rsidDel="00AA1C86" w:rsidRDefault="00C26902" w:rsidP="00AA1C86">
      <w:pPr>
        <w:pStyle w:val="Titre1"/>
        <w:rPr>
          <w:del w:id="414" w:author="Gabriel Dugny" w:date="2018-09-05T12:02:00Z"/>
        </w:rPr>
        <w:pPrChange w:id="415" w:author="Gabriel Dugny" w:date="2018-09-05T12:02:00Z">
          <w:pPr>
            <w:pStyle w:val="Titre3"/>
          </w:pPr>
        </w:pPrChange>
      </w:pPr>
      <w:del w:id="416" w:author="Gabriel Dugny" w:date="2018-09-05T12:02:00Z">
        <w:r w:rsidRPr="00B31546" w:rsidDel="00AA1C86">
          <w:delText>Bureau</w:delText>
        </w:r>
        <w:r w:rsidR="0019501D" w:rsidRPr="00B31546" w:rsidDel="00AA1C86">
          <w:delText xml:space="preserve"> </w:delText>
        </w:r>
        <w:r w:rsidRPr="00B31546" w:rsidDel="00AA1C86">
          <w:delText>de l'</w:delText>
        </w:r>
        <w:r w:rsidR="005576D3" w:rsidRPr="00B31546" w:rsidDel="00AA1C86">
          <w:delText>assemblée</w:delText>
        </w:r>
        <w:r w:rsidRPr="00B31546" w:rsidDel="00AA1C86">
          <w:delText>.</w:delText>
        </w:r>
      </w:del>
    </w:p>
    <w:p w14:paraId="1A451946" w14:textId="1D67FBB1" w:rsidR="006338BA" w:rsidRPr="00B31546" w:rsidDel="00AA1C86" w:rsidRDefault="00C26902" w:rsidP="00AA1C86">
      <w:pPr>
        <w:pStyle w:val="Titre1"/>
        <w:rPr>
          <w:del w:id="417" w:author="Gabriel Dugny" w:date="2018-09-05T12:02:00Z"/>
          <w:rFonts w:cstheme="minorHAnsi"/>
          <w:szCs w:val="22"/>
        </w:rPr>
        <w:pPrChange w:id="418" w:author="Gabriel Dugny" w:date="2018-09-05T12:02:00Z">
          <w:pPr>
            <w:spacing w:line="240" w:lineRule="auto"/>
            <w:ind w:right="59"/>
            <w:jc w:val="both"/>
          </w:pPr>
        </w:pPrChange>
      </w:pPr>
      <w:del w:id="419" w:author="Gabriel Dugny" w:date="2018-09-05T12:02:00Z">
        <w:r w:rsidRPr="00B31546" w:rsidDel="00AA1C86">
          <w:rPr>
            <w:rFonts w:eastAsia="Times New Roman" w:cstheme="minorHAnsi"/>
            <w:szCs w:val="22"/>
          </w:rPr>
          <w:delText>L'</w:delText>
        </w:r>
        <w:r w:rsidR="00DE67BC" w:rsidRPr="00B31546" w:rsidDel="00AA1C86">
          <w:rPr>
            <w:rFonts w:eastAsia="Times New Roman" w:cstheme="minorHAnsi"/>
            <w:szCs w:val="22"/>
          </w:rPr>
          <w:delText>assemblée</w:delText>
        </w:r>
        <w:r w:rsidRPr="00B31546" w:rsidDel="00AA1C86">
          <w:rPr>
            <w:rFonts w:eastAsia="Times New Roman" w:cstheme="minorHAnsi"/>
            <w:szCs w:val="22"/>
          </w:rPr>
          <w:delText xml:space="preserve"> est </w:delText>
        </w:r>
        <w:r w:rsidR="00DE67BC" w:rsidRPr="00B31546" w:rsidDel="00AA1C86">
          <w:rPr>
            <w:rFonts w:eastAsia="Times New Roman" w:cstheme="minorHAnsi"/>
            <w:szCs w:val="22"/>
          </w:rPr>
          <w:delText>présidée</w:delText>
        </w:r>
        <w:r w:rsidRPr="00B31546" w:rsidDel="00AA1C86">
          <w:rPr>
            <w:rFonts w:eastAsia="Times New Roman" w:cstheme="minorHAnsi"/>
            <w:szCs w:val="22"/>
          </w:rPr>
          <w:delText xml:space="preserve"> par le </w:delText>
        </w:r>
        <w:r w:rsidR="00DE67BC" w:rsidRPr="00B31546" w:rsidDel="00AA1C86">
          <w:rPr>
            <w:rFonts w:eastAsia="Times New Roman" w:cstheme="minorHAnsi"/>
            <w:szCs w:val="22"/>
          </w:rPr>
          <w:delText>président</w:delText>
        </w:r>
        <w:r w:rsidRPr="00B31546" w:rsidDel="00AA1C86">
          <w:rPr>
            <w:rFonts w:eastAsia="Times New Roman" w:cstheme="minorHAnsi"/>
            <w:szCs w:val="22"/>
          </w:rPr>
          <w:delText xml:space="preserve">, </w:delText>
        </w:r>
        <w:r w:rsidR="00DE67BC" w:rsidRPr="00B31546" w:rsidDel="00AA1C86">
          <w:rPr>
            <w:rFonts w:eastAsia="Times New Roman" w:cstheme="minorHAnsi"/>
            <w:szCs w:val="22"/>
          </w:rPr>
          <w:delText>à</w:delText>
        </w:r>
        <w:r w:rsidRPr="00B31546" w:rsidDel="00AA1C86">
          <w:rPr>
            <w:rFonts w:eastAsia="Times New Roman" w:cstheme="minorHAnsi"/>
            <w:szCs w:val="22"/>
          </w:rPr>
          <w:delText xml:space="preserve"> </w:delText>
        </w:r>
        <w:r w:rsidR="00DE67BC" w:rsidRPr="00B31546" w:rsidDel="00AA1C86">
          <w:rPr>
            <w:rFonts w:eastAsia="Times New Roman" w:cstheme="minorHAnsi"/>
            <w:szCs w:val="22"/>
          </w:rPr>
          <w:delText>défaut</w:delText>
        </w:r>
        <w:r w:rsidRPr="00B31546" w:rsidDel="00AA1C86">
          <w:rPr>
            <w:rFonts w:eastAsia="Times New Roman" w:cstheme="minorHAnsi"/>
            <w:szCs w:val="22"/>
          </w:rPr>
          <w:delText>, par le vice-</w:delText>
        </w:r>
        <w:r w:rsidR="00DE67BC" w:rsidRPr="00B31546" w:rsidDel="00AA1C86">
          <w:rPr>
            <w:rFonts w:eastAsia="Times New Roman" w:cstheme="minorHAnsi"/>
            <w:szCs w:val="22"/>
          </w:rPr>
          <w:delText>président</w:delText>
        </w:r>
        <w:r w:rsidRPr="00B31546" w:rsidDel="00AA1C86">
          <w:rPr>
            <w:rFonts w:eastAsia="Times New Roman" w:cstheme="minorHAnsi"/>
            <w:szCs w:val="22"/>
          </w:rPr>
          <w:delText xml:space="preserve"> ou encore par un administrateur </w:delText>
        </w:r>
        <w:r w:rsidR="00DE67BC" w:rsidRPr="00B31546" w:rsidDel="00AA1C86">
          <w:rPr>
            <w:rFonts w:eastAsia="Times New Roman" w:cstheme="minorHAnsi"/>
            <w:szCs w:val="22"/>
          </w:rPr>
          <w:delText>délégué</w:delText>
        </w:r>
        <w:r w:rsidRPr="00B31546" w:rsidDel="00AA1C86">
          <w:rPr>
            <w:rFonts w:eastAsia="Times New Roman" w:cstheme="minorHAnsi"/>
            <w:szCs w:val="22"/>
          </w:rPr>
          <w:delText xml:space="preserve"> </w:delText>
        </w:r>
        <w:r w:rsidR="00DE67BC" w:rsidRPr="00B31546" w:rsidDel="00AA1C86">
          <w:rPr>
            <w:rFonts w:eastAsia="Times New Roman" w:cstheme="minorHAnsi"/>
            <w:szCs w:val="22"/>
          </w:rPr>
          <w:delText>à</w:delText>
        </w:r>
        <w:r w:rsidRPr="00B31546" w:rsidDel="00AA1C86">
          <w:rPr>
            <w:rFonts w:eastAsia="Times New Roman" w:cstheme="minorHAnsi"/>
            <w:szCs w:val="22"/>
          </w:rPr>
          <w:delText xml:space="preserve"> cet effet par le conseil.</w:delText>
        </w:r>
      </w:del>
    </w:p>
    <w:p w14:paraId="1A451948" w14:textId="0B98119C" w:rsidR="006338BA" w:rsidRPr="00B31546" w:rsidDel="00AA1C86" w:rsidRDefault="00C26902" w:rsidP="00AA1C86">
      <w:pPr>
        <w:pStyle w:val="Titre1"/>
        <w:rPr>
          <w:del w:id="420" w:author="Gabriel Dugny" w:date="2018-09-05T12:02:00Z"/>
          <w:rFonts w:cstheme="minorHAnsi"/>
          <w:szCs w:val="22"/>
        </w:rPr>
        <w:pPrChange w:id="421" w:author="Gabriel Dugny" w:date="2018-09-05T12:02:00Z">
          <w:pPr>
            <w:spacing w:line="240" w:lineRule="auto"/>
            <w:ind w:right="73"/>
            <w:jc w:val="both"/>
          </w:pPr>
        </w:pPrChange>
      </w:pPr>
      <w:del w:id="422" w:author="Gabriel Dugny" w:date="2018-09-05T12:02:00Z">
        <w:r w:rsidRPr="00B31546" w:rsidDel="00AA1C86">
          <w:rPr>
            <w:rFonts w:eastAsia="Times New Roman" w:cstheme="minorHAnsi"/>
            <w:szCs w:val="22"/>
          </w:rPr>
          <w:delText xml:space="preserve">Les fonctions de </w:delText>
        </w:r>
        <w:r w:rsidR="00DE67BC" w:rsidRPr="00B31546" w:rsidDel="00AA1C86">
          <w:rPr>
            <w:rFonts w:eastAsia="Times New Roman" w:cstheme="minorHAnsi"/>
            <w:szCs w:val="22"/>
          </w:rPr>
          <w:delText>secrétaire</w:delText>
        </w:r>
        <w:r w:rsidRPr="00B31546" w:rsidDel="00AA1C86">
          <w:rPr>
            <w:rFonts w:eastAsia="Times New Roman" w:cstheme="minorHAnsi"/>
            <w:szCs w:val="22"/>
          </w:rPr>
          <w:delText xml:space="preserve"> sont remplies par le </w:delText>
        </w:r>
        <w:r w:rsidR="00DE67BC" w:rsidRPr="00B31546" w:rsidDel="00AA1C86">
          <w:rPr>
            <w:rFonts w:eastAsia="Times New Roman" w:cstheme="minorHAnsi"/>
            <w:szCs w:val="22"/>
          </w:rPr>
          <w:delText>secrétaire</w:delText>
        </w:r>
        <w:r w:rsidRPr="00B31546" w:rsidDel="00AA1C86">
          <w:rPr>
            <w:rFonts w:eastAsia="Times New Roman" w:cstheme="minorHAnsi"/>
            <w:szCs w:val="22"/>
          </w:rPr>
          <w:delText xml:space="preserve"> ou, en son absence, par un membre de l'</w:delText>
        </w:r>
        <w:r w:rsidR="00DE67BC" w:rsidRPr="00B31546" w:rsidDel="00AA1C86">
          <w:rPr>
            <w:rFonts w:eastAsia="Times New Roman" w:cstheme="minorHAnsi"/>
            <w:szCs w:val="22"/>
          </w:rPr>
          <w:delText>assemblée</w:delText>
        </w:r>
        <w:r w:rsidRPr="00B31546" w:rsidDel="00AA1C86">
          <w:rPr>
            <w:rFonts w:eastAsia="Times New Roman" w:cstheme="minorHAnsi"/>
            <w:szCs w:val="22"/>
          </w:rPr>
          <w:delText xml:space="preserve"> </w:delText>
        </w:r>
        <w:r w:rsidR="00DE67BC" w:rsidRPr="00B31546" w:rsidDel="00AA1C86">
          <w:rPr>
            <w:rFonts w:eastAsia="Times New Roman" w:cstheme="minorHAnsi"/>
            <w:szCs w:val="22"/>
          </w:rPr>
          <w:delText>désignée</w:delText>
        </w:r>
        <w:r w:rsidRPr="00B31546" w:rsidDel="00AA1C86">
          <w:rPr>
            <w:rFonts w:eastAsia="Times New Roman" w:cstheme="minorHAnsi"/>
            <w:szCs w:val="22"/>
          </w:rPr>
          <w:delText xml:space="preserve"> par celle-ci.</w:delText>
        </w:r>
      </w:del>
    </w:p>
    <w:p w14:paraId="1A45194A" w14:textId="24F42530" w:rsidR="006338BA" w:rsidRPr="00B31546" w:rsidDel="00AA1C86" w:rsidRDefault="00C26902" w:rsidP="00AA1C86">
      <w:pPr>
        <w:pStyle w:val="Titre1"/>
        <w:rPr>
          <w:del w:id="423" w:author="Gabriel Dugny" w:date="2018-09-05T12:02:00Z"/>
          <w:rFonts w:cstheme="minorHAnsi"/>
          <w:szCs w:val="22"/>
        </w:rPr>
        <w:pPrChange w:id="424" w:author="Gabriel Dugny" w:date="2018-09-05T12:02:00Z">
          <w:pPr>
            <w:spacing w:line="240" w:lineRule="auto"/>
            <w:ind w:right="70"/>
            <w:jc w:val="both"/>
          </w:pPr>
        </w:pPrChange>
      </w:pPr>
      <w:del w:id="425" w:author="Gabriel Dugny" w:date="2018-09-05T12:02:00Z">
        <w:r w:rsidRPr="00B31546" w:rsidDel="00AA1C86">
          <w:rPr>
            <w:rFonts w:eastAsia="Times New Roman" w:cstheme="minorHAnsi"/>
            <w:szCs w:val="22"/>
          </w:rPr>
          <w:delText xml:space="preserve">Il est </w:delText>
        </w:r>
        <w:r w:rsidR="001A10F1" w:rsidRPr="00B31546" w:rsidDel="00AA1C86">
          <w:rPr>
            <w:rFonts w:eastAsia="Times New Roman" w:cstheme="minorHAnsi"/>
            <w:szCs w:val="22"/>
          </w:rPr>
          <w:delText>dressé</w:delText>
        </w:r>
        <w:r w:rsidRPr="00B31546" w:rsidDel="00AA1C86">
          <w:rPr>
            <w:rFonts w:eastAsia="Times New Roman" w:cstheme="minorHAnsi"/>
            <w:szCs w:val="22"/>
          </w:rPr>
          <w:delText xml:space="preserve"> une feuille de </w:delText>
        </w:r>
        <w:r w:rsidR="001A10F1" w:rsidRPr="00B31546" w:rsidDel="00AA1C86">
          <w:rPr>
            <w:rFonts w:eastAsia="Times New Roman" w:cstheme="minorHAnsi"/>
            <w:szCs w:val="22"/>
          </w:rPr>
          <w:delText>présence</w:delText>
        </w:r>
        <w:r w:rsidRPr="00B31546" w:rsidDel="00AA1C86">
          <w:rPr>
            <w:rFonts w:eastAsia="Times New Roman" w:cstheme="minorHAnsi"/>
            <w:szCs w:val="22"/>
          </w:rPr>
          <w:delText xml:space="preserve"> </w:delText>
        </w:r>
        <w:r w:rsidR="001A10F1" w:rsidRPr="00B31546" w:rsidDel="00AA1C86">
          <w:rPr>
            <w:rFonts w:eastAsia="Times New Roman" w:cstheme="minorHAnsi"/>
            <w:szCs w:val="22"/>
          </w:rPr>
          <w:delText>signée</w:delText>
        </w:r>
        <w:r w:rsidRPr="00B31546" w:rsidDel="00AA1C86">
          <w:rPr>
            <w:rFonts w:eastAsia="Times New Roman" w:cstheme="minorHAnsi"/>
            <w:szCs w:val="22"/>
          </w:rPr>
          <w:delText xml:space="preserve"> par les membres de </w:delText>
        </w:r>
        <w:r w:rsidR="008B49F1" w:rsidRPr="00B31546" w:rsidDel="00AA1C86">
          <w:rPr>
            <w:rFonts w:eastAsia="Times New Roman" w:cstheme="minorHAnsi"/>
            <w:szCs w:val="22"/>
          </w:rPr>
          <w:delText xml:space="preserve">l’association </w:delText>
        </w:r>
        <w:r w:rsidRPr="00B31546" w:rsidDel="00AA1C86">
          <w:rPr>
            <w:rFonts w:eastAsia="Times New Roman" w:cstheme="minorHAnsi"/>
            <w:szCs w:val="22"/>
          </w:rPr>
          <w:delText xml:space="preserve">en entrant en </w:delText>
        </w:r>
        <w:r w:rsidR="001A10F1" w:rsidRPr="00B31546" w:rsidDel="00AA1C86">
          <w:rPr>
            <w:rFonts w:eastAsia="Times New Roman" w:cstheme="minorHAnsi"/>
            <w:szCs w:val="22"/>
          </w:rPr>
          <w:delText>séance</w:delText>
        </w:r>
        <w:r w:rsidRPr="00B31546" w:rsidDel="00AA1C86">
          <w:rPr>
            <w:rFonts w:eastAsia="Times New Roman" w:cstheme="minorHAnsi"/>
            <w:szCs w:val="22"/>
          </w:rPr>
          <w:delText xml:space="preserve"> et </w:delText>
        </w:r>
        <w:r w:rsidR="001A10F1" w:rsidRPr="00B31546" w:rsidDel="00AA1C86">
          <w:rPr>
            <w:rFonts w:eastAsia="Times New Roman" w:cstheme="minorHAnsi"/>
            <w:szCs w:val="22"/>
          </w:rPr>
          <w:delText>certifiée</w:delText>
        </w:r>
        <w:r w:rsidRPr="00B31546" w:rsidDel="00AA1C86">
          <w:rPr>
            <w:rFonts w:eastAsia="Times New Roman" w:cstheme="minorHAnsi"/>
            <w:szCs w:val="22"/>
          </w:rPr>
          <w:delText xml:space="preserve"> par les </w:delText>
        </w:r>
        <w:r w:rsidR="001A10F1" w:rsidRPr="00B31546" w:rsidDel="00AA1C86">
          <w:rPr>
            <w:rFonts w:eastAsia="Times New Roman" w:cstheme="minorHAnsi"/>
            <w:szCs w:val="22"/>
          </w:rPr>
          <w:delText>président</w:delText>
        </w:r>
        <w:r w:rsidRPr="00B31546" w:rsidDel="00AA1C86">
          <w:rPr>
            <w:rFonts w:eastAsia="Times New Roman" w:cstheme="minorHAnsi"/>
            <w:szCs w:val="22"/>
          </w:rPr>
          <w:delText xml:space="preserve"> et </w:delText>
        </w:r>
        <w:r w:rsidR="001A10F1" w:rsidRPr="00B31546" w:rsidDel="00AA1C86">
          <w:rPr>
            <w:rFonts w:eastAsia="Times New Roman" w:cstheme="minorHAnsi"/>
            <w:szCs w:val="22"/>
          </w:rPr>
          <w:delText>secrétaire</w:delText>
        </w:r>
        <w:r w:rsidRPr="00B31546" w:rsidDel="00AA1C86">
          <w:rPr>
            <w:rFonts w:eastAsia="Times New Roman" w:cstheme="minorHAnsi"/>
            <w:szCs w:val="22"/>
          </w:rPr>
          <w:delText xml:space="preserve"> de </w:delText>
        </w:r>
        <w:r w:rsidR="001A10F1" w:rsidRPr="00B31546" w:rsidDel="00AA1C86">
          <w:rPr>
            <w:rFonts w:eastAsia="Times New Roman" w:cstheme="minorHAnsi"/>
            <w:szCs w:val="22"/>
          </w:rPr>
          <w:delText>séance</w:delText>
        </w:r>
        <w:r w:rsidRPr="00B31546" w:rsidDel="00AA1C86">
          <w:rPr>
            <w:rFonts w:eastAsia="Times New Roman" w:cstheme="minorHAnsi"/>
            <w:szCs w:val="22"/>
          </w:rPr>
          <w:delText>.</w:delText>
        </w:r>
      </w:del>
    </w:p>
    <w:p w14:paraId="1A45194C" w14:textId="47AA90FC" w:rsidR="006338BA" w:rsidRPr="00B31546" w:rsidDel="00AA1C86" w:rsidRDefault="00C26902" w:rsidP="00AA1C86">
      <w:pPr>
        <w:pStyle w:val="Titre1"/>
        <w:rPr>
          <w:del w:id="426" w:author="Gabriel Dugny" w:date="2018-09-05T12:02:00Z"/>
        </w:rPr>
        <w:pPrChange w:id="427" w:author="Gabriel Dugny" w:date="2018-09-05T12:02:00Z">
          <w:pPr>
            <w:pStyle w:val="Titre3"/>
          </w:pPr>
        </w:pPrChange>
      </w:pPr>
      <w:del w:id="428" w:author="Gabriel Dugny" w:date="2018-09-05T12:02:00Z">
        <w:r w:rsidRPr="00B31546" w:rsidDel="00AA1C86">
          <w:delText>Nombre de voix.</w:delText>
        </w:r>
      </w:del>
    </w:p>
    <w:p w14:paraId="1A45194E" w14:textId="1A3A1A11" w:rsidR="006338BA" w:rsidRPr="00B31546" w:rsidDel="00AA1C86" w:rsidRDefault="00C26902" w:rsidP="00AA1C86">
      <w:pPr>
        <w:pStyle w:val="Titre1"/>
        <w:rPr>
          <w:del w:id="429" w:author="Gabriel Dugny" w:date="2018-09-05T12:02:00Z"/>
          <w:rFonts w:cstheme="minorHAnsi"/>
          <w:szCs w:val="22"/>
        </w:rPr>
        <w:pPrChange w:id="430" w:author="Gabriel Dugny" w:date="2018-09-05T12:02:00Z">
          <w:pPr>
            <w:spacing w:line="240" w:lineRule="auto"/>
            <w:ind w:right="106"/>
            <w:jc w:val="both"/>
          </w:pPr>
        </w:pPrChange>
      </w:pPr>
      <w:del w:id="431" w:author="Gabriel Dugny" w:date="2018-09-05T12:02:00Z">
        <w:r w:rsidRPr="00B31546" w:rsidDel="00AA1C86">
          <w:rPr>
            <w:rFonts w:eastAsia="Times New Roman" w:cstheme="minorHAnsi"/>
            <w:szCs w:val="22"/>
          </w:rPr>
          <w:delText xml:space="preserve">Chaque membre de l'association a droit </w:delText>
        </w:r>
        <w:r w:rsidR="001A10F1" w:rsidRPr="00B31546" w:rsidDel="00AA1C86">
          <w:rPr>
            <w:rFonts w:eastAsia="Times New Roman" w:cstheme="minorHAnsi"/>
            <w:szCs w:val="22"/>
          </w:rPr>
          <w:delText>à</w:delText>
        </w:r>
        <w:r w:rsidRPr="00B31546" w:rsidDel="00AA1C86">
          <w:rPr>
            <w:rFonts w:eastAsia="Times New Roman" w:cstheme="minorHAnsi"/>
            <w:szCs w:val="22"/>
          </w:rPr>
          <w:delText xml:space="preserve"> une voix et a autant de voix </w:delText>
        </w:r>
        <w:r w:rsidR="001A10F1" w:rsidRPr="00B31546" w:rsidDel="00AA1C86">
          <w:rPr>
            <w:rFonts w:eastAsia="Times New Roman" w:cstheme="minorHAnsi"/>
            <w:szCs w:val="22"/>
          </w:rPr>
          <w:delText>supplémentaires</w:delText>
        </w:r>
        <w:r w:rsidRPr="00B31546" w:rsidDel="00AA1C86">
          <w:rPr>
            <w:rFonts w:eastAsia="Times New Roman" w:cstheme="minorHAnsi"/>
            <w:szCs w:val="22"/>
          </w:rPr>
          <w:delText xml:space="preserve"> qu'il </w:delText>
        </w:r>
        <w:r w:rsidR="001A10F1" w:rsidRPr="00B31546" w:rsidDel="00AA1C86">
          <w:rPr>
            <w:rFonts w:eastAsia="Times New Roman" w:cstheme="minorHAnsi"/>
            <w:szCs w:val="22"/>
          </w:rPr>
          <w:delText>représente</w:delText>
        </w:r>
        <w:r w:rsidRPr="00B31546" w:rsidDel="00AA1C86">
          <w:rPr>
            <w:rFonts w:eastAsia="Times New Roman" w:cstheme="minorHAnsi"/>
            <w:szCs w:val="22"/>
          </w:rPr>
          <w:delText xml:space="preserve"> de </w:delText>
        </w:r>
        <w:r w:rsidR="001A10F1" w:rsidRPr="00B31546" w:rsidDel="00AA1C86">
          <w:rPr>
            <w:rFonts w:eastAsia="Times New Roman" w:cstheme="minorHAnsi"/>
            <w:szCs w:val="22"/>
          </w:rPr>
          <w:delText>sociétaires</w:delText>
        </w:r>
        <w:r w:rsidRPr="00B31546" w:rsidDel="00AA1C86">
          <w:rPr>
            <w:rFonts w:eastAsia="Times New Roman" w:cstheme="minorHAnsi"/>
            <w:szCs w:val="22"/>
          </w:rPr>
          <w:delText xml:space="preserve">, sans toutefois qu'un membre puisse </w:delText>
        </w:r>
        <w:r w:rsidR="001A10F1" w:rsidRPr="00B31546" w:rsidDel="00AA1C86">
          <w:rPr>
            <w:rFonts w:eastAsia="Times New Roman" w:cstheme="minorHAnsi"/>
            <w:szCs w:val="22"/>
          </w:rPr>
          <w:delText>représenter</w:delText>
        </w:r>
        <w:r w:rsidRPr="00B31546" w:rsidDel="00AA1C86">
          <w:rPr>
            <w:rFonts w:eastAsia="Times New Roman" w:cstheme="minorHAnsi"/>
            <w:szCs w:val="22"/>
          </w:rPr>
          <w:delText xml:space="preserve"> plus de deux pouvoirs.</w:delText>
        </w:r>
      </w:del>
    </w:p>
    <w:p w14:paraId="1A451950" w14:textId="02FA7955" w:rsidR="006338BA" w:rsidRPr="00B31546" w:rsidDel="00AA1C86" w:rsidRDefault="005576D3" w:rsidP="00AA1C86">
      <w:pPr>
        <w:pStyle w:val="Titre1"/>
        <w:rPr>
          <w:del w:id="432" w:author="Gabriel Dugny" w:date="2018-09-05T12:02:00Z"/>
        </w:rPr>
        <w:pPrChange w:id="433" w:author="Gabriel Dugny" w:date="2018-09-05T12:02:00Z">
          <w:pPr>
            <w:pStyle w:val="Titre3"/>
          </w:pPr>
        </w:pPrChange>
      </w:pPr>
      <w:del w:id="434" w:author="Gabriel Dugny" w:date="2018-09-05T12:02:00Z">
        <w:r w:rsidRPr="00B31546" w:rsidDel="00AA1C86">
          <w:delText>Assemblée</w:delText>
        </w:r>
        <w:r w:rsidR="00C26902" w:rsidRPr="00B31546" w:rsidDel="00AA1C86">
          <w:delText xml:space="preserve"> </w:delText>
        </w:r>
        <w:r w:rsidRPr="00B31546" w:rsidDel="00AA1C86">
          <w:delText>générale</w:delText>
        </w:r>
        <w:r w:rsidR="00C26902" w:rsidRPr="00B31546" w:rsidDel="00AA1C86">
          <w:delText xml:space="preserve"> ordinaire.</w:delText>
        </w:r>
      </w:del>
    </w:p>
    <w:p w14:paraId="1A451954" w14:textId="58D97A21" w:rsidR="006338BA" w:rsidRPr="00B31546" w:rsidDel="00AA1C86" w:rsidRDefault="00C26902" w:rsidP="00AA1C86">
      <w:pPr>
        <w:pStyle w:val="Titre1"/>
        <w:rPr>
          <w:del w:id="435" w:author="Gabriel Dugny" w:date="2018-09-05T12:02:00Z"/>
          <w:rFonts w:cstheme="minorHAnsi"/>
          <w:szCs w:val="22"/>
        </w:rPr>
        <w:pPrChange w:id="436" w:author="Gabriel Dugny" w:date="2018-09-05T12:02:00Z">
          <w:pPr>
            <w:spacing w:line="240" w:lineRule="auto"/>
            <w:ind w:right="75"/>
            <w:jc w:val="both"/>
          </w:pPr>
        </w:pPrChange>
      </w:pPr>
      <w:del w:id="437" w:author="Gabriel Dugny" w:date="2018-09-05T12:02:00Z">
        <w:r w:rsidRPr="00B31546" w:rsidDel="00AA1C86">
          <w:rPr>
            <w:rFonts w:eastAsia="Times New Roman" w:cstheme="minorHAnsi"/>
            <w:szCs w:val="22"/>
          </w:rPr>
          <w:delText>1.</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 L'</w:delText>
        </w:r>
        <w:r w:rsidR="001A10F1" w:rsidRPr="00B31546" w:rsidDel="00AA1C86">
          <w:rPr>
            <w:rFonts w:eastAsia="Times New Roman" w:cstheme="minorHAnsi"/>
            <w:szCs w:val="22"/>
          </w:rPr>
          <w:delText>assemblée</w:delText>
        </w:r>
        <w:r w:rsidR="0019501D" w:rsidRPr="00B31546" w:rsidDel="00AA1C86">
          <w:rPr>
            <w:rFonts w:eastAsia="Times New Roman" w:cstheme="minorHAnsi"/>
            <w:szCs w:val="22"/>
          </w:rPr>
          <w:delText xml:space="preserve"> </w:delText>
        </w:r>
        <w:r w:rsidR="001A10F1" w:rsidRPr="00B31546" w:rsidDel="00AA1C86">
          <w:rPr>
            <w:rFonts w:eastAsia="Times New Roman" w:cstheme="minorHAnsi"/>
            <w:szCs w:val="22"/>
          </w:rPr>
          <w:delText>générale</w:delText>
        </w:r>
        <w:r w:rsidRPr="00B31546" w:rsidDel="00AA1C86">
          <w:rPr>
            <w:rFonts w:eastAsia="Times New Roman" w:cstheme="minorHAnsi"/>
            <w:szCs w:val="22"/>
          </w:rPr>
          <w:delText xml:space="preserve"> ordinaire entend</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le rapport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du</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conseil</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d'administration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sur sa gestion et sur la situation morale et </w:delText>
        </w:r>
        <w:r w:rsidR="001A10F1" w:rsidRPr="00B31546" w:rsidDel="00AA1C86">
          <w:rPr>
            <w:rFonts w:eastAsia="Times New Roman" w:cstheme="minorHAnsi"/>
            <w:szCs w:val="22"/>
          </w:rPr>
          <w:delText>financière</w:delText>
        </w:r>
        <w:r w:rsidRPr="00B31546" w:rsidDel="00AA1C86">
          <w:rPr>
            <w:rFonts w:eastAsia="Times New Roman" w:cstheme="minorHAnsi"/>
            <w:szCs w:val="22"/>
          </w:rPr>
          <w:delText xml:space="preserve"> de l'association ;</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elle approuve ou redresse les comptes de l' exercice clos, vote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le budget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 l</w:delText>
        </w:r>
        <w:r w:rsidR="002100C6" w:rsidRPr="00B31546" w:rsidDel="00AA1C86">
          <w:rPr>
            <w:rFonts w:eastAsia="Times New Roman" w:cstheme="minorHAnsi"/>
            <w:szCs w:val="22"/>
          </w:rPr>
          <w:delText>’</w:delText>
        </w:r>
        <w:r w:rsidRPr="00B31546" w:rsidDel="00AA1C86">
          <w:rPr>
            <w:rFonts w:eastAsia="Times New Roman" w:cstheme="minorHAnsi"/>
            <w:szCs w:val="22"/>
          </w:rPr>
          <w:delText>exercice suivant, ratifie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la</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nomination des administrateurs, </w:delText>
        </w:r>
        <w:r w:rsidR="000976E1" w:rsidRPr="00B31546" w:rsidDel="00AA1C86">
          <w:rPr>
            <w:rFonts w:eastAsia="Times New Roman" w:cstheme="minorHAnsi"/>
            <w:szCs w:val="22"/>
          </w:rPr>
          <w:delText xml:space="preserve">ratifie le </w:delText>
        </w:r>
        <w:r w:rsidRPr="00B31546" w:rsidDel="00AA1C86">
          <w:rPr>
            <w:rFonts w:eastAsia="Times New Roman" w:cstheme="minorHAnsi"/>
            <w:szCs w:val="22"/>
          </w:rPr>
          <w:delText xml:space="preserve"> remplacement des administrateurs, toutes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constitutions d'</w:delText>
        </w:r>
        <w:r w:rsidR="004C2E0D" w:rsidRPr="00B31546" w:rsidDel="00AA1C86">
          <w:rPr>
            <w:rFonts w:eastAsia="Times New Roman" w:cstheme="minorHAnsi"/>
            <w:szCs w:val="22"/>
          </w:rPr>
          <w:delText>hypothèques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et tous</w:delText>
        </w:r>
        <w:r w:rsidR="004C2E0D" w:rsidRPr="00B31546" w:rsidDel="00AA1C86">
          <w:rPr>
            <w:rFonts w:cstheme="minorHAnsi"/>
            <w:szCs w:val="22"/>
          </w:rPr>
          <w:delText xml:space="preserve"> </w:delText>
        </w:r>
        <w:r w:rsidRPr="00B31546" w:rsidDel="00AA1C86">
          <w:rPr>
            <w:rFonts w:eastAsia="Times New Roman" w:cstheme="minorHAnsi"/>
            <w:szCs w:val="22"/>
          </w:rPr>
          <w:delText xml:space="preserve">emprunts et, d'une </w:delText>
        </w:r>
        <w:r w:rsidR="004C2E0D" w:rsidRPr="00B31546" w:rsidDel="00AA1C86">
          <w:rPr>
            <w:rFonts w:eastAsia="Times New Roman" w:cstheme="minorHAnsi"/>
            <w:szCs w:val="22"/>
          </w:rPr>
          <w:delText>manière</w:delText>
        </w:r>
        <w:r w:rsidRPr="00B31546" w:rsidDel="00AA1C86">
          <w:rPr>
            <w:rFonts w:eastAsia="Times New Roman" w:cstheme="minorHAnsi"/>
            <w:szCs w:val="22"/>
          </w:rPr>
          <w:delText xml:space="preserve"> </w:delText>
        </w:r>
        <w:r w:rsidR="004C2E0D" w:rsidRPr="00B31546" w:rsidDel="00AA1C86">
          <w:rPr>
            <w:rFonts w:eastAsia="Times New Roman" w:cstheme="minorHAnsi"/>
            <w:szCs w:val="22"/>
          </w:rPr>
          <w:delText>générale</w:delText>
        </w:r>
        <w:r w:rsidRPr="00B31546" w:rsidDel="00AA1C86">
          <w:rPr>
            <w:rFonts w:eastAsia="Times New Roman" w:cstheme="minorHAnsi"/>
            <w:szCs w:val="22"/>
          </w:rPr>
          <w:delText xml:space="preserve">, </w:delText>
        </w:r>
        <w:r w:rsidR="00C565E9" w:rsidRPr="00B31546" w:rsidDel="00AA1C86">
          <w:rPr>
            <w:rFonts w:eastAsia="Times New Roman" w:cstheme="minorHAnsi"/>
            <w:szCs w:val="22"/>
          </w:rPr>
          <w:delText>délibère</w:delText>
        </w:r>
        <w:r w:rsidRPr="00B31546" w:rsidDel="00AA1C86">
          <w:rPr>
            <w:rFonts w:eastAsia="Times New Roman" w:cstheme="minorHAnsi"/>
            <w:szCs w:val="22"/>
          </w:rPr>
          <w:delText xml:space="preserve"> sur toutes questions d'</w:delText>
        </w:r>
        <w:r w:rsidR="004C2E0D" w:rsidRPr="00B31546" w:rsidDel="00AA1C86">
          <w:rPr>
            <w:rFonts w:eastAsia="Times New Roman" w:cstheme="minorHAnsi"/>
            <w:szCs w:val="22"/>
          </w:rPr>
          <w:delText>intérêt</w:delText>
        </w:r>
        <w:r w:rsidRPr="00B31546" w:rsidDel="00AA1C86">
          <w:rPr>
            <w:rFonts w:eastAsia="Times New Roman" w:cstheme="minorHAnsi"/>
            <w:szCs w:val="22"/>
          </w:rPr>
          <w:delText xml:space="preserve"> </w:delText>
        </w:r>
        <w:r w:rsidR="004C2E0D" w:rsidRPr="00B31546" w:rsidDel="00AA1C86">
          <w:rPr>
            <w:rFonts w:eastAsia="Times New Roman" w:cstheme="minorHAnsi"/>
            <w:szCs w:val="22"/>
          </w:rPr>
          <w:delText>général</w:delText>
        </w:r>
        <w:r w:rsidRPr="00B31546" w:rsidDel="00AA1C86">
          <w:rPr>
            <w:rFonts w:eastAsia="Times New Roman" w:cstheme="minorHAnsi"/>
            <w:szCs w:val="22"/>
          </w:rPr>
          <w:delText xml:space="preserve"> et </w:delText>
        </w:r>
        <w:r w:rsidR="00C565E9" w:rsidRPr="00B31546" w:rsidDel="00AA1C86">
          <w:rPr>
            <w:rFonts w:eastAsia="Times New Roman" w:cstheme="minorHAnsi"/>
            <w:szCs w:val="22"/>
          </w:rPr>
          <w:delText>s</w:delText>
        </w:r>
        <w:r w:rsidRPr="00B31546" w:rsidDel="00AA1C86">
          <w:rPr>
            <w:rFonts w:eastAsia="Times New Roman" w:cstheme="minorHAnsi"/>
            <w:szCs w:val="22"/>
          </w:rPr>
          <w:delText>ur toutes celles qui lui sont soumises par le conseil d'administration,</w:delText>
        </w:r>
        <w:r w:rsidR="002100C6" w:rsidRPr="00B31546" w:rsidDel="00AA1C86">
          <w:rPr>
            <w:rFonts w:eastAsia="Times New Roman" w:cstheme="minorHAnsi"/>
            <w:szCs w:val="22"/>
          </w:rPr>
          <w:delText xml:space="preserve"> </w:delText>
        </w:r>
        <w:r w:rsidR="002100C6" w:rsidRPr="00B31546" w:rsidDel="00AA1C86">
          <w:rPr>
            <w:rFonts w:eastAsia="Arial" w:cstheme="minorHAnsi"/>
            <w:szCs w:val="22"/>
          </w:rPr>
          <w:delText>à</w:delText>
        </w:r>
        <w:r w:rsidR="002100C6" w:rsidRPr="00B31546" w:rsidDel="00AA1C86">
          <w:rPr>
            <w:rFonts w:eastAsia="Times New Roman" w:cstheme="minorHAnsi"/>
            <w:szCs w:val="22"/>
          </w:rPr>
          <w:delText xml:space="preserve"> l’</w:delText>
        </w:r>
        <w:r w:rsidR="000417B2" w:rsidRPr="00B31546" w:rsidDel="00AA1C86">
          <w:rPr>
            <w:rFonts w:eastAsia="Times New Roman" w:cstheme="minorHAnsi"/>
            <w:szCs w:val="22"/>
          </w:rPr>
          <w:delText>exception</w:delText>
        </w:r>
        <w:r w:rsidRPr="00B31546" w:rsidDel="00AA1C86">
          <w:rPr>
            <w:rFonts w:eastAsia="Times New Roman" w:cstheme="minorHAnsi"/>
            <w:szCs w:val="22"/>
          </w:rPr>
          <w:delText xml:space="preserve"> de celles comportant une modification des statuts ou </w:delText>
        </w:r>
        <w:r w:rsidR="000417B2" w:rsidRPr="00B31546" w:rsidDel="00AA1C86">
          <w:rPr>
            <w:rFonts w:eastAsia="Times New Roman" w:cstheme="minorHAnsi"/>
            <w:szCs w:val="22"/>
          </w:rPr>
          <w:delText>émission</w:delText>
        </w:r>
        <w:r w:rsidRPr="00B31546" w:rsidDel="00AA1C86">
          <w:rPr>
            <w:rFonts w:eastAsia="Times New Roman" w:cstheme="minorHAnsi"/>
            <w:szCs w:val="22"/>
          </w:rPr>
          <w:delText xml:space="preserve"> d'obligations.</w:delText>
        </w:r>
      </w:del>
    </w:p>
    <w:p w14:paraId="1A451957" w14:textId="62F8AF06" w:rsidR="006338BA" w:rsidRPr="00B31546" w:rsidDel="00AA1C86" w:rsidRDefault="00C26902" w:rsidP="00AA1C86">
      <w:pPr>
        <w:pStyle w:val="Titre1"/>
        <w:rPr>
          <w:del w:id="438" w:author="Gabriel Dugny" w:date="2018-09-05T12:02:00Z"/>
          <w:rFonts w:cstheme="minorHAnsi"/>
          <w:szCs w:val="22"/>
        </w:rPr>
        <w:pPrChange w:id="439" w:author="Gabriel Dugny" w:date="2018-09-05T12:02:00Z">
          <w:pPr>
            <w:spacing w:line="240" w:lineRule="auto"/>
            <w:ind w:right="90"/>
            <w:jc w:val="both"/>
          </w:pPr>
        </w:pPrChange>
      </w:pPr>
      <w:del w:id="440" w:author="Gabriel Dugny" w:date="2018-09-05T12:02:00Z">
        <w:r w:rsidRPr="00B31546" w:rsidDel="00AA1C86">
          <w:rPr>
            <w:rFonts w:eastAsia="Times New Roman" w:cstheme="minorHAnsi"/>
            <w:szCs w:val="22"/>
          </w:rPr>
          <w:delText>2.</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 Pour </w:delText>
        </w:r>
        <w:r w:rsidR="000417B2" w:rsidRPr="00B31546" w:rsidDel="00AA1C86">
          <w:rPr>
            <w:rFonts w:eastAsia="Times New Roman" w:cstheme="minorHAnsi"/>
            <w:szCs w:val="22"/>
          </w:rPr>
          <w:delText>délibérer</w:delText>
        </w:r>
        <w:r w:rsidRPr="00B31546" w:rsidDel="00AA1C86">
          <w:rPr>
            <w:rFonts w:eastAsia="Times New Roman" w:cstheme="minorHAnsi"/>
            <w:szCs w:val="22"/>
          </w:rPr>
          <w:delText xml:space="preserve"> valablement, l'</w:delText>
        </w:r>
        <w:r w:rsidR="00C565E9" w:rsidRPr="00B31546" w:rsidDel="00AA1C86">
          <w:rPr>
            <w:rFonts w:eastAsia="Times New Roman" w:cstheme="minorHAnsi"/>
            <w:szCs w:val="22"/>
          </w:rPr>
          <w:delText>a</w:delText>
        </w:r>
        <w:r w:rsidR="000417B2" w:rsidRPr="00B31546" w:rsidDel="00AA1C86">
          <w:rPr>
            <w:rFonts w:eastAsia="Times New Roman" w:cstheme="minorHAnsi"/>
            <w:szCs w:val="22"/>
          </w:rPr>
          <w:delText>ssemblée</w:delText>
        </w:r>
        <w:r w:rsidRPr="00B31546" w:rsidDel="00AA1C86">
          <w:rPr>
            <w:rFonts w:eastAsia="Times New Roman" w:cstheme="minorHAnsi"/>
            <w:szCs w:val="22"/>
          </w:rPr>
          <w:delText xml:space="preserve"> </w:delText>
        </w:r>
        <w:r w:rsidR="000417B2" w:rsidRPr="00B31546" w:rsidDel="00AA1C86">
          <w:rPr>
            <w:rFonts w:eastAsia="Times New Roman" w:cstheme="minorHAnsi"/>
            <w:szCs w:val="22"/>
          </w:rPr>
          <w:delText>générale</w:delText>
        </w:r>
        <w:r w:rsidRPr="00B31546" w:rsidDel="00AA1C86">
          <w:rPr>
            <w:rFonts w:eastAsia="Times New Roman" w:cstheme="minorHAnsi"/>
            <w:szCs w:val="22"/>
          </w:rPr>
          <w:delText xml:space="preserve"> ordinaire doit </w:delText>
        </w:r>
        <w:r w:rsidR="000417B2" w:rsidRPr="00B31546" w:rsidDel="00AA1C86">
          <w:rPr>
            <w:rFonts w:eastAsia="Times New Roman" w:cstheme="minorHAnsi"/>
            <w:szCs w:val="22"/>
          </w:rPr>
          <w:delText>être</w:delText>
        </w:r>
        <w:r w:rsidRPr="00B31546" w:rsidDel="00AA1C86">
          <w:rPr>
            <w:rFonts w:eastAsia="Times New Roman" w:cstheme="minorHAnsi"/>
            <w:szCs w:val="22"/>
          </w:rPr>
          <w:delText xml:space="preserve"> </w:delText>
        </w:r>
        <w:r w:rsidR="000417B2" w:rsidRPr="00B31546" w:rsidDel="00AA1C86">
          <w:rPr>
            <w:rFonts w:eastAsia="Times New Roman" w:cstheme="minorHAnsi"/>
            <w:szCs w:val="22"/>
          </w:rPr>
          <w:delText>composée</w:delText>
        </w:r>
        <w:r w:rsidRPr="00B31546" w:rsidDel="00AA1C86">
          <w:rPr>
            <w:rFonts w:eastAsia="Times New Roman" w:cstheme="minorHAnsi"/>
            <w:szCs w:val="22"/>
          </w:rPr>
          <w:delText xml:space="preserve"> de la </w:delText>
        </w:r>
        <w:r w:rsidR="000417B2" w:rsidRPr="00B31546" w:rsidDel="00AA1C86">
          <w:rPr>
            <w:rFonts w:eastAsia="Times New Roman" w:cstheme="minorHAnsi"/>
            <w:szCs w:val="22"/>
          </w:rPr>
          <w:delText>moitié</w:delText>
        </w:r>
        <w:r w:rsidRPr="00B31546" w:rsidDel="00AA1C86">
          <w:rPr>
            <w:rFonts w:eastAsia="Times New Roman" w:cstheme="minorHAnsi"/>
            <w:szCs w:val="22"/>
          </w:rPr>
          <w:delText xml:space="preserve"> au moins des </w:delText>
        </w:r>
        <w:r w:rsidR="000417B2" w:rsidRPr="00B31546" w:rsidDel="00AA1C86">
          <w:rPr>
            <w:rFonts w:eastAsia="Times New Roman" w:cstheme="minorHAnsi"/>
            <w:szCs w:val="22"/>
          </w:rPr>
          <w:delText>sociétaires</w:delText>
        </w:r>
        <w:r w:rsidR="003272AC" w:rsidRPr="00B31546" w:rsidDel="00AA1C86">
          <w:rPr>
            <w:rFonts w:eastAsia="Times New Roman" w:cstheme="minorHAnsi"/>
            <w:szCs w:val="22"/>
          </w:rPr>
          <w:delText xml:space="preserve"> qu’ils soient </w:delText>
        </w:r>
        <w:r w:rsidR="000417B2" w:rsidRPr="00B31546" w:rsidDel="00AA1C86">
          <w:rPr>
            <w:rFonts w:eastAsia="Times New Roman" w:cstheme="minorHAnsi"/>
            <w:szCs w:val="22"/>
          </w:rPr>
          <w:delText>présents</w:delText>
        </w:r>
        <w:r w:rsidRPr="00B31546" w:rsidDel="00AA1C86">
          <w:rPr>
            <w:rFonts w:eastAsia="Times New Roman" w:cstheme="minorHAnsi"/>
            <w:szCs w:val="22"/>
          </w:rPr>
          <w:delText xml:space="preserve"> ou </w:delText>
        </w:r>
        <w:r w:rsidR="000417B2" w:rsidRPr="00B31546" w:rsidDel="00AA1C86">
          <w:rPr>
            <w:rFonts w:eastAsia="Times New Roman" w:cstheme="minorHAnsi"/>
            <w:szCs w:val="22"/>
          </w:rPr>
          <w:delText>représentés</w:delText>
        </w:r>
        <w:r w:rsidRPr="00B31546" w:rsidDel="00AA1C86">
          <w:rPr>
            <w:rFonts w:eastAsia="Times New Roman" w:cstheme="minorHAnsi"/>
            <w:szCs w:val="22"/>
          </w:rPr>
          <w:delText>.</w:delText>
        </w:r>
      </w:del>
    </w:p>
    <w:p w14:paraId="1A45195A" w14:textId="6F01BC3C" w:rsidR="006338BA" w:rsidRPr="00B31546" w:rsidDel="00AA1C86" w:rsidRDefault="00C26902" w:rsidP="00AA1C86">
      <w:pPr>
        <w:pStyle w:val="Titre1"/>
        <w:rPr>
          <w:del w:id="441" w:author="Gabriel Dugny" w:date="2018-09-05T12:02:00Z"/>
          <w:rFonts w:eastAsia="Arial" w:cstheme="minorHAnsi"/>
          <w:szCs w:val="22"/>
        </w:rPr>
        <w:pPrChange w:id="442" w:author="Gabriel Dugny" w:date="2018-09-05T12:02:00Z">
          <w:pPr>
            <w:spacing w:line="240" w:lineRule="auto"/>
            <w:ind w:right="72"/>
            <w:jc w:val="both"/>
          </w:pPr>
        </w:pPrChange>
      </w:pPr>
      <w:del w:id="443" w:author="Gabriel Dugny" w:date="2018-09-05T12:02:00Z">
        <w:r w:rsidRPr="00B31546" w:rsidDel="00AA1C86">
          <w:rPr>
            <w:rFonts w:eastAsia="Times New Roman" w:cstheme="minorHAnsi"/>
            <w:szCs w:val="22"/>
          </w:rPr>
          <w:delText xml:space="preserve">Si cette condition n'est pas remplie, </w:delText>
        </w:r>
        <w:r w:rsidR="000417B2" w:rsidRPr="00B31546" w:rsidDel="00AA1C86">
          <w:rPr>
            <w:rFonts w:eastAsia="Times New Roman" w:cstheme="minorHAnsi"/>
            <w:szCs w:val="22"/>
          </w:rPr>
          <w:delText>l’assemblée</w:delText>
        </w:r>
        <w:r w:rsidRPr="00B31546" w:rsidDel="00AA1C86">
          <w:rPr>
            <w:rFonts w:eastAsia="Times New Roman" w:cstheme="minorHAnsi"/>
            <w:szCs w:val="22"/>
          </w:rPr>
          <w:delText xml:space="preserve"> est </w:delText>
        </w:r>
        <w:r w:rsidR="000417B2" w:rsidRPr="00B31546" w:rsidDel="00AA1C86">
          <w:rPr>
            <w:rFonts w:eastAsia="Times New Roman" w:cstheme="minorHAnsi"/>
            <w:szCs w:val="22"/>
          </w:rPr>
          <w:delText>convoquée</w:delText>
        </w:r>
        <w:r w:rsidRPr="00B31546" w:rsidDel="00AA1C86">
          <w:rPr>
            <w:rFonts w:eastAsia="Times New Roman" w:cstheme="minorHAnsi"/>
            <w:szCs w:val="22"/>
          </w:rPr>
          <w:delText xml:space="preserve"> </w:delText>
        </w:r>
        <w:r w:rsidR="000417B2" w:rsidRPr="00B31546" w:rsidDel="00AA1C86">
          <w:rPr>
            <w:rFonts w:eastAsia="Times New Roman" w:cstheme="minorHAnsi"/>
            <w:szCs w:val="22"/>
          </w:rPr>
          <w:delText>à</w:delText>
        </w:r>
        <w:r w:rsidRPr="00B31546" w:rsidDel="00AA1C86">
          <w:rPr>
            <w:rFonts w:eastAsia="Times New Roman" w:cstheme="minorHAnsi"/>
            <w:szCs w:val="22"/>
          </w:rPr>
          <w:delText xml:space="preserve"> nouveau, dans les formes et les </w:delText>
        </w:r>
        <w:r w:rsidR="000417B2" w:rsidRPr="00B31546" w:rsidDel="00AA1C86">
          <w:rPr>
            <w:rFonts w:eastAsia="Times New Roman" w:cstheme="minorHAnsi"/>
            <w:szCs w:val="22"/>
          </w:rPr>
          <w:delText>délais</w:delText>
        </w:r>
        <w:r w:rsidRPr="00B31546" w:rsidDel="00AA1C86">
          <w:rPr>
            <w:rFonts w:eastAsia="Times New Roman" w:cstheme="minorHAnsi"/>
            <w:szCs w:val="22"/>
          </w:rPr>
          <w:delText xml:space="preserve"> </w:delText>
        </w:r>
        <w:r w:rsidR="000417B2" w:rsidRPr="00B31546" w:rsidDel="00AA1C86">
          <w:rPr>
            <w:rFonts w:eastAsia="Times New Roman" w:cstheme="minorHAnsi"/>
            <w:szCs w:val="22"/>
          </w:rPr>
          <w:delText>prévus</w:delText>
        </w:r>
        <w:r w:rsidRPr="00B31546" w:rsidDel="00AA1C86">
          <w:rPr>
            <w:rFonts w:eastAsia="Times New Roman" w:cstheme="minorHAnsi"/>
            <w:szCs w:val="22"/>
          </w:rPr>
          <w:delText xml:space="preserve"> sous</w:delText>
        </w:r>
        <w:r w:rsidR="00BB3946" w:rsidRPr="00B31546" w:rsidDel="00AA1C86">
          <w:rPr>
            <w:rFonts w:eastAsia="Times New Roman" w:cstheme="minorHAnsi"/>
            <w:szCs w:val="22"/>
          </w:rPr>
          <w:delText xml:space="preserve"> </w:delText>
        </w:r>
        <w:r w:rsidR="00E1641A" w:rsidRPr="00B31546" w:rsidDel="00AA1C86">
          <w:rPr>
            <w:rFonts w:eastAsia="Times New Roman" w:cstheme="minorHAnsi"/>
            <w:szCs w:val="22"/>
          </w:rPr>
          <w:delText>l’</w:delText>
        </w:r>
        <w:r w:rsidR="00BB3946" w:rsidRPr="00B31546" w:rsidDel="00AA1C86">
          <w:rPr>
            <w:rFonts w:eastAsia="Times New Roman" w:cstheme="minorHAnsi"/>
            <w:szCs w:val="22"/>
          </w:rPr>
          <w:fldChar w:fldCharType="begin"/>
        </w:r>
        <w:r w:rsidR="00BB3946" w:rsidRPr="00B31546" w:rsidDel="00AA1C86">
          <w:rPr>
            <w:rFonts w:eastAsia="Times New Roman" w:cstheme="minorHAnsi"/>
            <w:szCs w:val="22"/>
          </w:rPr>
          <w:delInstrText xml:space="preserve"> REF _Ref523234307 \r \p \h </w:delInstrText>
        </w:r>
        <w:r w:rsidR="00BB3946" w:rsidRPr="00B31546" w:rsidDel="00AA1C86">
          <w:rPr>
            <w:rFonts w:eastAsia="Times New Roman" w:cstheme="minorHAnsi"/>
            <w:szCs w:val="22"/>
          </w:rPr>
        </w:r>
      </w:del>
      <w:r w:rsidR="00B31546" w:rsidRPr="00B31546">
        <w:rPr>
          <w:rFonts w:eastAsia="Times New Roman" w:cstheme="minorHAnsi"/>
          <w:szCs w:val="22"/>
        </w:rPr>
        <w:instrText xml:space="preserve"> \* MERGEFORMAT </w:instrText>
      </w:r>
      <w:del w:id="444" w:author="Gabriel Dugny" w:date="2018-09-05T12:02:00Z">
        <w:r w:rsidR="00BB3946" w:rsidRPr="00B31546" w:rsidDel="00AA1C86">
          <w:rPr>
            <w:rFonts w:eastAsia="Times New Roman" w:cstheme="minorHAnsi"/>
            <w:szCs w:val="22"/>
          </w:rPr>
          <w:fldChar w:fldCharType="separate"/>
        </w:r>
        <w:r w:rsidR="005F2381" w:rsidRPr="00B31546" w:rsidDel="00AA1C86">
          <w:rPr>
            <w:rFonts w:eastAsia="Times New Roman" w:cstheme="minorHAnsi"/>
            <w:szCs w:val="22"/>
          </w:rPr>
          <w:delText>Article 23. - ci-dessus</w:delText>
        </w:r>
        <w:r w:rsidR="00BB3946" w:rsidRPr="00B31546" w:rsidDel="00AA1C86">
          <w:rPr>
            <w:rFonts w:eastAsia="Times New Roman" w:cstheme="minorHAnsi"/>
            <w:szCs w:val="22"/>
          </w:rPr>
          <w:fldChar w:fldCharType="end"/>
        </w:r>
        <w:r w:rsidR="00BB3946"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et, lors de la seconde </w:delText>
        </w:r>
        <w:r w:rsidR="000417B2" w:rsidRPr="00B31546" w:rsidDel="00AA1C86">
          <w:rPr>
            <w:rFonts w:eastAsia="Times New Roman" w:cstheme="minorHAnsi"/>
            <w:szCs w:val="22"/>
          </w:rPr>
          <w:delText>réunion</w:delText>
        </w:r>
        <w:r w:rsidRPr="00B31546" w:rsidDel="00AA1C86">
          <w:rPr>
            <w:rFonts w:eastAsia="Times New Roman" w:cstheme="minorHAnsi"/>
            <w:szCs w:val="22"/>
          </w:rPr>
          <w:delText xml:space="preserve">, elle </w:delText>
        </w:r>
        <w:r w:rsidR="000417B2" w:rsidRPr="00B31546" w:rsidDel="00AA1C86">
          <w:rPr>
            <w:rFonts w:eastAsia="Times New Roman" w:cstheme="minorHAnsi"/>
            <w:szCs w:val="22"/>
          </w:rPr>
          <w:delText>délibère</w:delText>
        </w:r>
        <w:r w:rsidRPr="00B31546" w:rsidDel="00AA1C86">
          <w:rPr>
            <w:rFonts w:eastAsia="Times New Roman" w:cstheme="minorHAnsi"/>
            <w:szCs w:val="22"/>
          </w:rPr>
          <w:delText xml:space="preserve"> valablement </w:delText>
        </w:r>
        <w:r w:rsidR="000417B2" w:rsidRPr="00B31546" w:rsidDel="00AA1C86">
          <w:rPr>
            <w:rFonts w:eastAsia="Times New Roman" w:cstheme="minorHAnsi"/>
            <w:szCs w:val="22"/>
          </w:rPr>
          <w:delText>quel que</w:delText>
        </w:r>
        <w:r w:rsidRPr="00B31546" w:rsidDel="00AA1C86">
          <w:rPr>
            <w:rFonts w:eastAsia="Times New Roman" w:cstheme="minorHAnsi"/>
            <w:szCs w:val="22"/>
          </w:rPr>
          <w:delText xml:space="preserve"> soit le nombre de </w:delText>
        </w:r>
        <w:r w:rsidR="000417B2" w:rsidRPr="00B31546" w:rsidDel="00AA1C86">
          <w:rPr>
            <w:rFonts w:eastAsia="Times New Roman" w:cstheme="minorHAnsi"/>
            <w:szCs w:val="22"/>
          </w:rPr>
          <w:delText>sociétaires</w:delText>
        </w:r>
        <w:r w:rsidRPr="00B31546" w:rsidDel="00AA1C86">
          <w:rPr>
            <w:rFonts w:eastAsia="Times New Roman" w:cstheme="minorHAnsi"/>
            <w:szCs w:val="22"/>
          </w:rPr>
          <w:delText xml:space="preserve"> </w:delText>
        </w:r>
        <w:r w:rsidR="000417B2" w:rsidRPr="00B31546" w:rsidDel="00AA1C86">
          <w:rPr>
            <w:rFonts w:eastAsia="Times New Roman" w:cstheme="minorHAnsi"/>
            <w:szCs w:val="22"/>
          </w:rPr>
          <w:delText>présents</w:delText>
        </w:r>
        <w:r w:rsidRPr="00B31546" w:rsidDel="00AA1C86">
          <w:rPr>
            <w:rFonts w:eastAsia="Times New Roman" w:cstheme="minorHAnsi"/>
            <w:szCs w:val="22"/>
          </w:rPr>
          <w:delText xml:space="preserve"> ou </w:delText>
        </w:r>
        <w:r w:rsidR="000417B2" w:rsidRPr="00B31546" w:rsidDel="00AA1C86">
          <w:rPr>
            <w:rFonts w:eastAsia="Times New Roman" w:cstheme="minorHAnsi"/>
            <w:szCs w:val="22"/>
          </w:rPr>
          <w:delText>représentés</w:delText>
        </w:r>
        <w:r w:rsidRPr="00B31546" w:rsidDel="00AA1C86">
          <w:rPr>
            <w:rFonts w:eastAsia="Times New Roman" w:cstheme="minorHAnsi"/>
            <w:szCs w:val="22"/>
          </w:rPr>
          <w:delText>, mais seulement sur les questions</w:delText>
        </w:r>
        <w:r w:rsidR="000417B2" w:rsidRPr="00B31546" w:rsidDel="00AA1C86">
          <w:rPr>
            <w:rFonts w:eastAsia="Times New Roman" w:cstheme="minorHAnsi"/>
            <w:szCs w:val="22"/>
          </w:rPr>
          <w:delText xml:space="preserve"> à </w:delText>
        </w:r>
        <w:r w:rsidRPr="00B31546" w:rsidDel="00AA1C86">
          <w:rPr>
            <w:rFonts w:eastAsia="Times New Roman" w:cstheme="minorHAnsi"/>
            <w:szCs w:val="22"/>
          </w:rPr>
          <w:delText xml:space="preserve">l'ordre </w:delText>
        </w:r>
        <w:r w:rsidR="000417B2" w:rsidRPr="00B31546" w:rsidDel="00AA1C86">
          <w:rPr>
            <w:rFonts w:eastAsia="Times New Roman" w:cstheme="minorHAnsi"/>
            <w:szCs w:val="22"/>
          </w:rPr>
          <w:delText>du jour</w:delText>
        </w:r>
        <w:r w:rsidRPr="00B31546" w:rsidDel="00AA1C86">
          <w:rPr>
            <w:rFonts w:eastAsia="Times New Roman" w:cstheme="minorHAnsi"/>
            <w:szCs w:val="22"/>
          </w:rPr>
          <w:delText xml:space="preserve"> de la </w:delText>
        </w:r>
        <w:r w:rsidR="000417B2" w:rsidRPr="00B31546" w:rsidDel="00AA1C86">
          <w:rPr>
            <w:rFonts w:eastAsia="Times New Roman" w:cstheme="minorHAnsi"/>
            <w:szCs w:val="22"/>
          </w:rPr>
          <w:delText>précédente</w:delText>
        </w:r>
        <w:r w:rsidRPr="00B31546" w:rsidDel="00AA1C86">
          <w:rPr>
            <w:rFonts w:eastAsia="Times New Roman" w:cstheme="minorHAnsi"/>
            <w:szCs w:val="22"/>
          </w:rPr>
          <w:delText xml:space="preserve"> </w:delText>
        </w:r>
        <w:r w:rsidR="000417B2" w:rsidRPr="00B31546" w:rsidDel="00AA1C86">
          <w:rPr>
            <w:rFonts w:eastAsia="Times New Roman" w:cstheme="minorHAnsi"/>
            <w:szCs w:val="22"/>
          </w:rPr>
          <w:delText>assemblée</w:delText>
        </w:r>
        <w:r w:rsidRPr="00B31546" w:rsidDel="00AA1C86">
          <w:rPr>
            <w:rFonts w:eastAsia="Times New Roman" w:cstheme="minorHAnsi"/>
            <w:szCs w:val="22"/>
          </w:rPr>
          <w:delText>.</w:delText>
        </w:r>
      </w:del>
    </w:p>
    <w:p w14:paraId="3B2E2C39" w14:textId="0B96D232" w:rsidR="001D14B3" w:rsidRPr="00B31546" w:rsidDel="00AA1C86" w:rsidRDefault="00C26902" w:rsidP="00AA1C86">
      <w:pPr>
        <w:pStyle w:val="Titre1"/>
        <w:rPr>
          <w:del w:id="445" w:author="Gabriel Dugny" w:date="2018-09-05T12:02:00Z"/>
          <w:rFonts w:cstheme="majorHAnsi"/>
        </w:rPr>
        <w:pPrChange w:id="446" w:author="Gabriel Dugny" w:date="2018-09-05T12:02:00Z">
          <w:pPr>
            <w:spacing w:line="240" w:lineRule="auto"/>
            <w:ind w:right="96"/>
            <w:jc w:val="both"/>
          </w:pPr>
        </w:pPrChange>
      </w:pPr>
      <w:del w:id="447" w:author="Gabriel Dugny" w:date="2018-09-05T12:02:00Z">
        <w:r w:rsidRPr="00B31546" w:rsidDel="00AA1C86">
          <w:rPr>
            <w:rFonts w:eastAsia="Times New Roman" w:cstheme="minorHAnsi"/>
            <w:szCs w:val="22"/>
          </w:rPr>
          <w:delText xml:space="preserve">Les </w:delText>
        </w:r>
        <w:r w:rsidR="00A44FE8" w:rsidRPr="00B31546" w:rsidDel="00AA1C86">
          <w:rPr>
            <w:rFonts w:eastAsia="Times New Roman" w:cstheme="minorHAnsi"/>
            <w:szCs w:val="22"/>
          </w:rPr>
          <w:delText>délibérations</w:delText>
        </w:r>
        <w:r w:rsidRPr="00B31546" w:rsidDel="00AA1C86">
          <w:rPr>
            <w:rFonts w:eastAsia="Times New Roman" w:cstheme="minorHAnsi"/>
            <w:szCs w:val="22"/>
          </w:rPr>
          <w:delText xml:space="preserve"> sont prises lorsque strictement plus de la </w:delText>
        </w:r>
        <w:r w:rsidR="00A44FE8" w:rsidRPr="00B31546" w:rsidDel="00AA1C86">
          <w:rPr>
            <w:rFonts w:eastAsia="Times New Roman" w:cstheme="minorHAnsi"/>
            <w:szCs w:val="22"/>
          </w:rPr>
          <w:delText>moitié</w:delText>
        </w:r>
        <w:r w:rsidRPr="00B31546" w:rsidDel="00AA1C86">
          <w:rPr>
            <w:rFonts w:eastAsia="Times New Roman" w:cstheme="minorHAnsi"/>
            <w:szCs w:val="22"/>
          </w:rPr>
          <w:delText xml:space="preserve"> des voix des membres </w:delText>
        </w:r>
        <w:r w:rsidR="00A44FE8" w:rsidRPr="00B31546" w:rsidDel="00AA1C86">
          <w:rPr>
            <w:rFonts w:eastAsia="Times New Roman" w:cstheme="minorHAnsi"/>
            <w:szCs w:val="22"/>
          </w:rPr>
          <w:delText>présents</w:delText>
        </w:r>
        <w:r w:rsidRPr="00B31546" w:rsidDel="00AA1C86">
          <w:rPr>
            <w:rFonts w:eastAsia="Times New Roman" w:cstheme="minorHAnsi"/>
            <w:szCs w:val="22"/>
          </w:rPr>
          <w:delText xml:space="preserve"> ou </w:delText>
        </w:r>
        <w:r w:rsidR="00A44FE8" w:rsidRPr="00B31546" w:rsidDel="00AA1C86">
          <w:rPr>
            <w:rFonts w:eastAsia="Times New Roman" w:cstheme="minorHAnsi"/>
            <w:szCs w:val="22"/>
          </w:rPr>
          <w:delText>représentés</w:delText>
        </w:r>
        <w:r w:rsidRPr="00B31546" w:rsidDel="00AA1C86">
          <w:rPr>
            <w:rFonts w:eastAsia="Times New Roman" w:cstheme="minorHAnsi"/>
            <w:szCs w:val="22"/>
          </w:rPr>
          <w:delText xml:space="preserve"> sont favorables.</w:delText>
        </w:r>
      </w:del>
    </w:p>
    <w:p w14:paraId="1A45195D" w14:textId="5D606D16" w:rsidR="006338BA" w:rsidRPr="00B31546" w:rsidDel="00AA1C86" w:rsidRDefault="005576D3" w:rsidP="00AA1C86">
      <w:pPr>
        <w:pStyle w:val="Titre1"/>
        <w:rPr>
          <w:del w:id="448" w:author="Gabriel Dugny" w:date="2018-09-05T12:02:00Z"/>
        </w:rPr>
        <w:pPrChange w:id="449" w:author="Gabriel Dugny" w:date="2018-09-05T12:02:00Z">
          <w:pPr>
            <w:pStyle w:val="Titre3"/>
          </w:pPr>
        </w:pPrChange>
      </w:pPr>
      <w:del w:id="450" w:author="Gabriel Dugny" w:date="2018-09-05T12:02:00Z">
        <w:r w:rsidRPr="00B31546" w:rsidDel="00AA1C86">
          <w:delText>Assemblée</w:delText>
        </w:r>
        <w:r w:rsidR="00C26902" w:rsidRPr="00B31546" w:rsidDel="00AA1C86">
          <w:delText xml:space="preserve"> </w:delText>
        </w:r>
        <w:r w:rsidRPr="00B31546" w:rsidDel="00AA1C86">
          <w:delText>générale</w:delText>
        </w:r>
        <w:r w:rsidR="00C26902" w:rsidRPr="00B31546" w:rsidDel="00AA1C86">
          <w:delText xml:space="preserve"> extraordinaire.</w:delText>
        </w:r>
      </w:del>
    </w:p>
    <w:p w14:paraId="1A45195F" w14:textId="39F0049B" w:rsidR="006338BA" w:rsidRPr="00B31546" w:rsidDel="00AA1C86" w:rsidRDefault="00C26902" w:rsidP="00AA1C86">
      <w:pPr>
        <w:pStyle w:val="Titre1"/>
        <w:rPr>
          <w:del w:id="451" w:author="Gabriel Dugny" w:date="2018-09-05T12:02:00Z"/>
          <w:rFonts w:cstheme="minorHAnsi"/>
          <w:szCs w:val="22"/>
        </w:rPr>
        <w:pPrChange w:id="452" w:author="Gabriel Dugny" w:date="2018-09-05T12:02:00Z">
          <w:pPr>
            <w:spacing w:line="240" w:lineRule="auto"/>
          </w:pPr>
        </w:pPrChange>
      </w:pPr>
      <w:del w:id="453" w:author="Gabriel Dugny" w:date="2018-09-05T12:02:00Z">
        <w:r w:rsidRPr="00B31546" w:rsidDel="00AA1C86">
          <w:rPr>
            <w:rFonts w:eastAsia="Times New Roman" w:cstheme="minorHAnsi"/>
            <w:szCs w:val="22"/>
          </w:rPr>
          <w:delText>1.</w:delText>
        </w:r>
        <w:r w:rsidR="00DF2D22" w:rsidRPr="00B31546" w:rsidDel="00AA1C86">
          <w:rPr>
            <w:rFonts w:eastAsia="Times New Roman" w:cstheme="minorHAnsi"/>
            <w:szCs w:val="22"/>
          </w:rPr>
          <w:tab/>
        </w:r>
        <w:r w:rsidRPr="00B31546" w:rsidDel="00AA1C86">
          <w:rPr>
            <w:rFonts w:eastAsia="Times New Roman" w:cstheme="minorHAnsi"/>
            <w:szCs w:val="22"/>
          </w:rPr>
          <w:delText>L</w:delText>
        </w:r>
        <w:r w:rsidR="00DF2D22" w:rsidRPr="00B31546" w:rsidDel="00AA1C86">
          <w:rPr>
            <w:rFonts w:eastAsia="Times New Roman" w:cstheme="minorHAnsi"/>
            <w:szCs w:val="22"/>
          </w:rPr>
          <w:delText>’</w:delText>
        </w:r>
        <w:r w:rsidR="00A44FE8" w:rsidRPr="00B31546" w:rsidDel="00AA1C86">
          <w:rPr>
            <w:rFonts w:eastAsia="Times New Roman" w:cstheme="minorHAnsi"/>
            <w:szCs w:val="22"/>
          </w:rPr>
          <w:delText>assemblée</w:delText>
        </w:r>
        <w:r w:rsidR="0019501D" w:rsidRPr="00B31546" w:rsidDel="00AA1C86">
          <w:rPr>
            <w:rFonts w:eastAsia="Times New Roman" w:cstheme="minorHAnsi"/>
            <w:szCs w:val="22"/>
          </w:rPr>
          <w:delText xml:space="preserve"> </w:delText>
        </w:r>
        <w:r w:rsidR="00A44FE8" w:rsidRPr="00B31546" w:rsidDel="00AA1C86">
          <w:rPr>
            <w:rFonts w:eastAsia="Times New Roman" w:cstheme="minorHAnsi"/>
            <w:szCs w:val="22"/>
          </w:rPr>
          <w:delText>générale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extraordinaire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peut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modifier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statuts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dans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toutes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leurs </w:delText>
        </w:r>
        <w:r w:rsidR="001D14B3" w:rsidRPr="00B31546" w:rsidDel="00AA1C86">
          <w:rPr>
            <w:rFonts w:eastAsia="Times New Roman" w:cstheme="minorHAnsi"/>
            <w:szCs w:val="22"/>
          </w:rPr>
          <w:delText>dispositions ;</w:delText>
        </w:r>
        <w:r w:rsidRPr="00B31546" w:rsidDel="00AA1C86">
          <w:rPr>
            <w:rFonts w:eastAsia="Times New Roman" w:cstheme="minorHAnsi"/>
            <w:szCs w:val="22"/>
          </w:rPr>
          <w:delText xml:space="preserve"> elle peut, notamment, </w:delText>
        </w:r>
        <w:r w:rsidR="00A44FE8" w:rsidRPr="00B31546" w:rsidDel="00AA1C86">
          <w:rPr>
            <w:rFonts w:eastAsia="Times New Roman" w:cstheme="minorHAnsi"/>
            <w:szCs w:val="22"/>
          </w:rPr>
          <w:delText>décider</w:delText>
        </w:r>
        <w:r w:rsidRPr="00B31546" w:rsidDel="00AA1C86">
          <w:rPr>
            <w:rFonts w:eastAsia="Times New Roman" w:cstheme="minorHAnsi"/>
            <w:szCs w:val="22"/>
          </w:rPr>
          <w:delText xml:space="preserve"> la dissolution </w:delText>
        </w:r>
        <w:r w:rsidR="00A44FE8" w:rsidRPr="00B31546" w:rsidDel="00AA1C86">
          <w:rPr>
            <w:rFonts w:eastAsia="Times New Roman" w:cstheme="minorHAnsi"/>
            <w:szCs w:val="22"/>
          </w:rPr>
          <w:delText>anticipée</w:delText>
        </w:r>
        <w:r w:rsidRPr="00B31546" w:rsidDel="00AA1C86">
          <w:rPr>
            <w:rFonts w:eastAsia="Times New Roman" w:cstheme="minorHAnsi"/>
            <w:szCs w:val="22"/>
          </w:rPr>
          <w:delText xml:space="preserve"> de l'association ou son union avec d</w:delText>
        </w:r>
        <w:r w:rsidR="008B49F1" w:rsidRPr="00B31546" w:rsidDel="00AA1C86">
          <w:rPr>
            <w:rFonts w:eastAsia="Times New Roman" w:cstheme="minorHAnsi"/>
            <w:szCs w:val="22"/>
          </w:rPr>
          <w:delText>’</w:delText>
        </w:r>
        <w:r w:rsidRPr="00B31546" w:rsidDel="00AA1C86">
          <w:rPr>
            <w:rFonts w:eastAsia="Times New Roman" w:cstheme="minorHAnsi"/>
            <w:szCs w:val="22"/>
          </w:rPr>
          <w:delText>autres associations.</w:delText>
        </w:r>
      </w:del>
    </w:p>
    <w:p w14:paraId="1A451961" w14:textId="5BF5DE44" w:rsidR="006338BA" w:rsidRPr="00B31546" w:rsidDel="00AA1C86" w:rsidRDefault="00C26902" w:rsidP="00AA1C86">
      <w:pPr>
        <w:pStyle w:val="Titre1"/>
        <w:rPr>
          <w:del w:id="454" w:author="Gabriel Dugny" w:date="2018-09-05T12:02:00Z"/>
          <w:rFonts w:cstheme="minorHAnsi"/>
          <w:szCs w:val="22"/>
        </w:rPr>
        <w:pPrChange w:id="455" w:author="Gabriel Dugny" w:date="2018-09-05T12:02:00Z">
          <w:pPr>
            <w:spacing w:line="240" w:lineRule="auto"/>
          </w:pPr>
        </w:pPrChange>
      </w:pPr>
      <w:del w:id="456" w:author="Gabriel Dugny" w:date="2018-09-05T12:02:00Z">
        <w:r w:rsidRPr="00B31546" w:rsidDel="00AA1C86">
          <w:rPr>
            <w:rFonts w:eastAsia="Times New Roman" w:cstheme="minorHAnsi"/>
            <w:szCs w:val="22"/>
          </w:rPr>
          <w:delText>2.</w:delText>
        </w:r>
        <w:r w:rsidR="00DF2D22" w:rsidRPr="00B31546" w:rsidDel="00AA1C86">
          <w:rPr>
            <w:rFonts w:eastAsia="Times New Roman" w:cstheme="minorHAnsi"/>
            <w:szCs w:val="22"/>
          </w:rPr>
          <w:tab/>
        </w:r>
        <w:r w:rsidRPr="00B31546" w:rsidDel="00AA1C86">
          <w:rPr>
            <w:rFonts w:eastAsia="Times New Roman" w:cstheme="minorHAnsi"/>
            <w:szCs w:val="22"/>
          </w:rPr>
          <w:delText xml:space="preserve">Pour </w:delText>
        </w:r>
        <w:r w:rsidR="00E63A58" w:rsidRPr="00B31546" w:rsidDel="00AA1C86">
          <w:rPr>
            <w:rFonts w:eastAsia="Times New Roman" w:cstheme="minorHAnsi"/>
            <w:szCs w:val="22"/>
          </w:rPr>
          <w:delText>délibérer</w:delText>
        </w:r>
        <w:r w:rsidRPr="00B31546" w:rsidDel="00AA1C86">
          <w:rPr>
            <w:rFonts w:eastAsia="Times New Roman" w:cstheme="minorHAnsi"/>
            <w:szCs w:val="22"/>
          </w:rPr>
          <w:delText xml:space="preserve"> valablement, </w:delText>
        </w:r>
        <w:r w:rsidR="001D14B3" w:rsidRPr="00B31546" w:rsidDel="00AA1C86">
          <w:rPr>
            <w:rFonts w:eastAsia="Times New Roman" w:cstheme="minorHAnsi"/>
            <w:szCs w:val="22"/>
          </w:rPr>
          <w:delText>l</w:delText>
        </w:r>
        <w:r w:rsidR="00E63A58" w:rsidRPr="00B31546" w:rsidDel="00AA1C86">
          <w:rPr>
            <w:rFonts w:eastAsia="Times New Roman" w:cstheme="minorHAnsi"/>
            <w:szCs w:val="22"/>
          </w:rPr>
          <w:delText>’assemblée</w:delText>
        </w:r>
        <w:r w:rsidRPr="00B31546" w:rsidDel="00AA1C86">
          <w:rPr>
            <w:rFonts w:eastAsia="Times New Roman" w:cstheme="minorHAnsi"/>
            <w:szCs w:val="22"/>
          </w:rPr>
          <w:delText xml:space="preserve"> </w:delText>
        </w:r>
        <w:r w:rsidR="00E63A58" w:rsidRPr="00B31546" w:rsidDel="00AA1C86">
          <w:rPr>
            <w:rFonts w:eastAsia="Times New Roman" w:cstheme="minorHAnsi"/>
            <w:szCs w:val="22"/>
          </w:rPr>
          <w:delText>générale</w:delText>
        </w:r>
        <w:r w:rsidRPr="00B31546" w:rsidDel="00AA1C86">
          <w:rPr>
            <w:rFonts w:eastAsia="Times New Roman" w:cstheme="minorHAnsi"/>
            <w:szCs w:val="22"/>
          </w:rPr>
          <w:delText xml:space="preserve"> extraordinaire doit </w:delText>
        </w:r>
        <w:r w:rsidR="00E63A58" w:rsidRPr="00B31546" w:rsidDel="00AA1C86">
          <w:rPr>
            <w:rFonts w:eastAsia="Times New Roman" w:cstheme="minorHAnsi"/>
            <w:szCs w:val="22"/>
          </w:rPr>
          <w:delText>être</w:delText>
        </w:r>
        <w:r w:rsidRPr="00B31546" w:rsidDel="00AA1C86">
          <w:rPr>
            <w:rFonts w:eastAsia="Times New Roman" w:cstheme="minorHAnsi"/>
            <w:szCs w:val="22"/>
          </w:rPr>
          <w:delText xml:space="preserve"> </w:delText>
        </w:r>
        <w:r w:rsidR="00E63A58" w:rsidRPr="00B31546" w:rsidDel="00AA1C86">
          <w:rPr>
            <w:rFonts w:eastAsia="Times New Roman" w:cstheme="minorHAnsi"/>
            <w:szCs w:val="22"/>
          </w:rPr>
          <w:delText>composée</w:delText>
        </w:r>
        <w:r w:rsidRPr="00B31546" w:rsidDel="00AA1C86">
          <w:rPr>
            <w:rFonts w:eastAsia="Times New Roman" w:cstheme="minorHAnsi"/>
            <w:szCs w:val="22"/>
          </w:rPr>
          <w:delText xml:space="preserve"> des deux tiers au moins des </w:delText>
        </w:r>
        <w:r w:rsidR="00E63A58" w:rsidRPr="00B31546" w:rsidDel="00AA1C86">
          <w:rPr>
            <w:rFonts w:eastAsia="Times New Roman" w:cstheme="minorHAnsi"/>
            <w:szCs w:val="22"/>
          </w:rPr>
          <w:delText>sociétaires</w:delText>
        </w:r>
        <w:r w:rsidRPr="00B31546" w:rsidDel="00AA1C86">
          <w:rPr>
            <w:rFonts w:eastAsia="Times New Roman" w:cstheme="minorHAnsi"/>
            <w:szCs w:val="22"/>
          </w:rPr>
          <w:delText>.</w:delText>
        </w:r>
      </w:del>
    </w:p>
    <w:p w14:paraId="1A451964" w14:textId="309F38EB" w:rsidR="006338BA" w:rsidRPr="00B31546" w:rsidDel="00AA1C86" w:rsidRDefault="00C26902" w:rsidP="00AA1C86">
      <w:pPr>
        <w:pStyle w:val="Titre1"/>
        <w:rPr>
          <w:del w:id="457" w:author="Gabriel Dugny" w:date="2018-09-05T12:02:00Z"/>
          <w:rFonts w:cstheme="minorHAnsi"/>
          <w:szCs w:val="22"/>
        </w:rPr>
        <w:pPrChange w:id="458" w:author="Gabriel Dugny" w:date="2018-09-05T12:02:00Z">
          <w:pPr>
            <w:spacing w:line="240" w:lineRule="auto"/>
          </w:pPr>
        </w:pPrChange>
      </w:pPr>
      <w:del w:id="459" w:author="Gabriel Dugny" w:date="2018-09-05T12:02:00Z">
        <w:r w:rsidRPr="00B31546" w:rsidDel="00AA1C86">
          <w:rPr>
            <w:rFonts w:eastAsia="Times New Roman" w:cstheme="minorHAnsi"/>
            <w:szCs w:val="22"/>
          </w:rPr>
          <w:delText>Si cette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condition n'est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pas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remplie, </w:delText>
        </w:r>
        <w:r w:rsidR="00E63A58" w:rsidRPr="00B31546" w:rsidDel="00AA1C86">
          <w:rPr>
            <w:rFonts w:eastAsia="Times New Roman" w:cstheme="minorHAnsi"/>
            <w:szCs w:val="22"/>
          </w:rPr>
          <w:delText>l’assemblée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est</w:delText>
        </w:r>
        <w:r w:rsidR="0019501D" w:rsidRPr="00B31546" w:rsidDel="00AA1C86">
          <w:rPr>
            <w:rFonts w:eastAsia="Times New Roman" w:cstheme="minorHAnsi"/>
            <w:szCs w:val="22"/>
          </w:rPr>
          <w:delText xml:space="preserve"> </w:delText>
        </w:r>
        <w:r w:rsidR="00E63A58" w:rsidRPr="00B31546" w:rsidDel="00AA1C86">
          <w:rPr>
            <w:rFonts w:eastAsia="Times New Roman" w:cstheme="minorHAnsi"/>
            <w:szCs w:val="22"/>
          </w:rPr>
          <w:delText>convoquée</w:delText>
        </w:r>
        <w:r w:rsidR="0019501D" w:rsidRPr="00B31546" w:rsidDel="00AA1C86">
          <w:rPr>
            <w:rFonts w:eastAsia="Times New Roman" w:cstheme="minorHAnsi"/>
            <w:szCs w:val="22"/>
          </w:rPr>
          <w:delText xml:space="preserve"> </w:delText>
        </w:r>
        <w:r w:rsidR="00A44FE8" w:rsidRPr="00B31546" w:rsidDel="00AA1C86">
          <w:rPr>
            <w:rFonts w:eastAsia="Times New Roman" w:cstheme="minorHAnsi"/>
            <w:szCs w:val="22"/>
          </w:rPr>
          <w:delText>à</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nouveau</w:delText>
        </w:r>
        <w:r w:rsidR="0019501D" w:rsidRPr="00B31546" w:rsidDel="00AA1C86">
          <w:rPr>
            <w:rFonts w:eastAsia="Times New Roman" w:cstheme="minorHAnsi"/>
            <w:szCs w:val="22"/>
          </w:rPr>
          <w:delText xml:space="preserve"> </w:delText>
        </w:r>
        <w:r w:rsidR="00A44FE8" w:rsidRPr="00B31546" w:rsidDel="00AA1C86">
          <w:rPr>
            <w:rFonts w:eastAsia="Times New Roman" w:cstheme="minorHAnsi"/>
            <w:szCs w:val="22"/>
          </w:rPr>
          <w:delText>à</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quinze jours d'intervalle, dans la forme prescrite par </w:delText>
        </w:r>
        <w:r w:rsidR="009B58D4" w:rsidRPr="00B31546" w:rsidDel="00AA1C86">
          <w:rPr>
            <w:rFonts w:eastAsia="Times New Roman" w:cstheme="minorHAnsi"/>
            <w:szCs w:val="22"/>
          </w:rPr>
          <w:delText>l’</w:delText>
        </w:r>
        <w:r w:rsidR="009B58D4" w:rsidRPr="00B31546" w:rsidDel="00AA1C86">
          <w:rPr>
            <w:rFonts w:eastAsia="Times New Roman" w:cstheme="minorHAnsi"/>
            <w:szCs w:val="22"/>
          </w:rPr>
          <w:fldChar w:fldCharType="begin"/>
        </w:r>
        <w:r w:rsidR="009B58D4" w:rsidRPr="00B31546" w:rsidDel="00AA1C86">
          <w:rPr>
            <w:rFonts w:eastAsia="Times New Roman" w:cstheme="minorHAnsi"/>
            <w:szCs w:val="22"/>
          </w:rPr>
          <w:delInstrText xml:space="preserve"> REF _Ref523234307 \r \p \h </w:delInstrText>
        </w:r>
        <w:r w:rsidR="009B58D4" w:rsidRPr="00B31546" w:rsidDel="00AA1C86">
          <w:rPr>
            <w:rFonts w:eastAsia="Times New Roman" w:cstheme="minorHAnsi"/>
            <w:szCs w:val="22"/>
          </w:rPr>
        </w:r>
      </w:del>
      <w:r w:rsidR="00B31546" w:rsidRPr="00B31546">
        <w:rPr>
          <w:rFonts w:eastAsia="Times New Roman" w:cstheme="minorHAnsi"/>
          <w:szCs w:val="22"/>
        </w:rPr>
        <w:instrText xml:space="preserve"> \* MERGEFORMAT </w:instrText>
      </w:r>
      <w:del w:id="460" w:author="Gabriel Dugny" w:date="2018-09-05T12:02:00Z">
        <w:r w:rsidR="009B58D4" w:rsidRPr="00B31546" w:rsidDel="00AA1C86">
          <w:rPr>
            <w:rFonts w:eastAsia="Times New Roman" w:cstheme="minorHAnsi"/>
            <w:szCs w:val="22"/>
          </w:rPr>
          <w:fldChar w:fldCharType="separate"/>
        </w:r>
        <w:r w:rsidR="005F2381" w:rsidRPr="00B31546" w:rsidDel="00AA1C86">
          <w:rPr>
            <w:rFonts w:eastAsia="Times New Roman" w:cstheme="minorHAnsi"/>
            <w:szCs w:val="22"/>
          </w:rPr>
          <w:delText>Article 23. - ci-dessus</w:delText>
        </w:r>
        <w:r w:rsidR="009B58D4" w:rsidRPr="00B31546" w:rsidDel="00AA1C86">
          <w:rPr>
            <w:rFonts w:eastAsia="Times New Roman" w:cstheme="minorHAnsi"/>
            <w:szCs w:val="22"/>
          </w:rPr>
          <w:fldChar w:fldCharType="end"/>
        </w:r>
        <w:r w:rsidRPr="00B31546" w:rsidDel="00AA1C86">
          <w:rPr>
            <w:rFonts w:eastAsia="Times New Roman" w:cstheme="minorHAnsi"/>
            <w:szCs w:val="22"/>
          </w:rPr>
          <w:delText xml:space="preserve"> et, lors de cette seconde </w:delText>
        </w:r>
        <w:r w:rsidR="00A44FE8" w:rsidRPr="00B31546" w:rsidDel="00AA1C86">
          <w:rPr>
            <w:rFonts w:eastAsia="Times New Roman" w:cstheme="minorHAnsi"/>
            <w:szCs w:val="22"/>
          </w:rPr>
          <w:delText>réunion</w:delText>
        </w:r>
        <w:r w:rsidRPr="00B31546" w:rsidDel="00AA1C86">
          <w:rPr>
            <w:rFonts w:eastAsia="Times New Roman" w:cstheme="minorHAnsi"/>
            <w:szCs w:val="22"/>
          </w:rPr>
          <w:delText xml:space="preserve">, elle </w:delText>
        </w:r>
        <w:r w:rsidR="00A44FE8" w:rsidRPr="00B31546" w:rsidDel="00AA1C86">
          <w:rPr>
            <w:rFonts w:eastAsia="Times New Roman" w:cstheme="minorHAnsi"/>
            <w:szCs w:val="22"/>
          </w:rPr>
          <w:delText>délibère</w:delText>
        </w:r>
        <w:r w:rsidRPr="00B31546" w:rsidDel="00AA1C86">
          <w:rPr>
            <w:rFonts w:eastAsia="Times New Roman" w:cstheme="minorHAnsi"/>
            <w:szCs w:val="22"/>
          </w:rPr>
          <w:delText xml:space="preserve"> valablement quel que soit le nombre de </w:delText>
        </w:r>
        <w:r w:rsidR="00A44FE8" w:rsidRPr="00B31546" w:rsidDel="00AA1C86">
          <w:rPr>
            <w:rFonts w:eastAsia="Times New Roman" w:cstheme="minorHAnsi"/>
            <w:szCs w:val="22"/>
          </w:rPr>
          <w:delText>sociétaires</w:delText>
        </w:r>
        <w:r w:rsidRPr="00B31546" w:rsidDel="00AA1C86">
          <w:rPr>
            <w:rFonts w:eastAsia="Times New Roman" w:cstheme="minorHAnsi"/>
            <w:szCs w:val="22"/>
          </w:rPr>
          <w:delText xml:space="preserve"> </w:delText>
        </w:r>
        <w:r w:rsidR="00A44FE8" w:rsidRPr="00B31546" w:rsidDel="00AA1C86">
          <w:rPr>
            <w:rFonts w:eastAsia="Times New Roman" w:cstheme="minorHAnsi"/>
            <w:szCs w:val="22"/>
          </w:rPr>
          <w:delText>présents</w:delText>
        </w:r>
        <w:r w:rsidRPr="00B31546" w:rsidDel="00AA1C86">
          <w:rPr>
            <w:rFonts w:eastAsia="Times New Roman" w:cstheme="minorHAnsi"/>
            <w:szCs w:val="22"/>
          </w:rPr>
          <w:delText xml:space="preserve"> ou </w:delText>
        </w:r>
        <w:r w:rsidR="00A44FE8" w:rsidRPr="00B31546" w:rsidDel="00AA1C86">
          <w:rPr>
            <w:rFonts w:eastAsia="Times New Roman" w:cstheme="minorHAnsi"/>
            <w:szCs w:val="22"/>
          </w:rPr>
          <w:delText>représentés</w:delText>
        </w:r>
        <w:r w:rsidRPr="00B31546" w:rsidDel="00AA1C86">
          <w:rPr>
            <w:rFonts w:eastAsia="Times New Roman" w:cstheme="minorHAnsi"/>
            <w:szCs w:val="22"/>
          </w:rPr>
          <w:delText>, mais</w:delText>
        </w:r>
        <w:r w:rsidR="005576D3" w:rsidRPr="00B31546" w:rsidDel="00AA1C86">
          <w:rPr>
            <w:rFonts w:cstheme="minorHAnsi"/>
            <w:szCs w:val="22"/>
          </w:rPr>
          <w:delText xml:space="preserve"> </w:delText>
        </w:r>
        <w:r w:rsidRPr="00B31546" w:rsidDel="00AA1C86">
          <w:rPr>
            <w:rFonts w:eastAsia="Times New Roman" w:cstheme="minorHAnsi"/>
            <w:szCs w:val="22"/>
          </w:rPr>
          <w:delText xml:space="preserve">seulement sur les questions </w:delText>
        </w:r>
        <w:r w:rsidR="00A44FE8" w:rsidRPr="00B31546" w:rsidDel="00AA1C86">
          <w:rPr>
            <w:rFonts w:eastAsia="Times New Roman" w:cstheme="minorHAnsi"/>
            <w:szCs w:val="22"/>
          </w:rPr>
          <w:delText>à</w:delText>
        </w:r>
        <w:r w:rsidRPr="00B31546" w:rsidDel="00AA1C86">
          <w:rPr>
            <w:rFonts w:eastAsia="Times New Roman" w:cstheme="minorHAnsi"/>
            <w:szCs w:val="22"/>
          </w:rPr>
          <w:delText xml:space="preserve"> l'ordre du</w:delText>
        </w:r>
        <w:r w:rsidR="00A44FE8"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jour de la </w:delText>
        </w:r>
        <w:r w:rsidR="005576D3" w:rsidRPr="00B31546" w:rsidDel="00AA1C86">
          <w:rPr>
            <w:rFonts w:eastAsia="Times New Roman" w:cstheme="minorHAnsi"/>
            <w:szCs w:val="22"/>
          </w:rPr>
          <w:delText>première</w:delText>
        </w:r>
        <w:r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réunion</w:delText>
        </w:r>
        <w:r w:rsidRPr="00B31546" w:rsidDel="00AA1C86">
          <w:rPr>
            <w:rFonts w:eastAsia="Times New Roman" w:cstheme="minorHAnsi"/>
            <w:szCs w:val="22"/>
          </w:rPr>
          <w:delText>.</w:delText>
        </w:r>
      </w:del>
    </w:p>
    <w:p w14:paraId="1A451966" w14:textId="4F3F0C2C" w:rsidR="006338BA" w:rsidRPr="00B31546" w:rsidDel="00AA1C86" w:rsidRDefault="00C26902" w:rsidP="00AA1C86">
      <w:pPr>
        <w:pStyle w:val="Titre1"/>
        <w:rPr>
          <w:del w:id="461" w:author="Gabriel Dugny" w:date="2018-09-05T12:02:00Z"/>
          <w:rFonts w:cstheme="minorHAnsi"/>
          <w:szCs w:val="22"/>
        </w:rPr>
        <w:pPrChange w:id="462" w:author="Gabriel Dugny" w:date="2018-09-05T12:02:00Z">
          <w:pPr>
            <w:spacing w:line="240" w:lineRule="auto"/>
          </w:pPr>
        </w:pPrChange>
      </w:pPr>
      <w:del w:id="463" w:author="Gabriel Dugny" w:date="2018-09-05T12:02:00Z">
        <w:r w:rsidRPr="00B31546" w:rsidDel="00AA1C86">
          <w:rPr>
            <w:rFonts w:eastAsia="Times New Roman" w:cstheme="minorHAnsi"/>
            <w:szCs w:val="22"/>
          </w:rPr>
          <w:delText xml:space="preserve">Les </w:delText>
        </w:r>
        <w:r w:rsidR="005576D3" w:rsidRPr="00B31546" w:rsidDel="00AA1C86">
          <w:rPr>
            <w:rFonts w:eastAsia="Times New Roman" w:cstheme="minorHAnsi"/>
            <w:szCs w:val="22"/>
          </w:rPr>
          <w:delText>résolutions</w:delText>
        </w:r>
        <w:r w:rsidRPr="00B31546" w:rsidDel="00AA1C86">
          <w:rPr>
            <w:rFonts w:eastAsia="Times New Roman" w:cstheme="minorHAnsi"/>
            <w:szCs w:val="22"/>
          </w:rPr>
          <w:delText xml:space="preserve">, pour </w:delText>
        </w:r>
        <w:r w:rsidR="005576D3" w:rsidRPr="00B31546" w:rsidDel="00AA1C86">
          <w:rPr>
            <w:rFonts w:eastAsia="Times New Roman" w:cstheme="minorHAnsi"/>
            <w:szCs w:val="22"/>
          </w:rPr>
          <w:delText>être</w:delText>
        </w:r>
        <w:r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adoptées</w:delText>
        </w:r>
        <w:r w:rsidRPr="00B31546" w:rsidDel="00AA1C86">
          <w:rPr>
            <w:rFonts w:eastAsia="Times New Roman" w:cstheme="minorHAnsi"/>
            <w:szCs w:val="22"/>
          </w:rPr>
          <w:delText xml:space="preserve">, doivent </w:delText>
        </w:r>
        <w:r w:rsidR="005576D3" w:rsidRPr="00B31546" w:rsidDel="00AA1C86">
          <w:rPr>
            <w:rFonts w:eastAsia="Times New Roman" w:cstheme="minorHAnsi"/>
            <w:szCs w:val="22"/>
          </w:rPr>
          <w:delText>être</w:delText>
        </w:r>
        <w:r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approuvées</w:delText>
        </w:r>
        <w:r w:rsidRPr="00B31546" w:rsidDel="00AA1C86">
          <w:rPr>
            <w:rFonts w:eastAsia="Times New Roman" w:cstheme="minorHAnsi"/>
            <w:szCs w:val="22"/>
          </w:rPr>
          <w:delText xml:space="preserve"> par au moins la </w:delText>
        </w:r>
        <w:r w:rsidR="00A44FE8" w:rsidRPr="00B31546" w:rsidDel="00AA1C86">
          <w:rPr>
            <w:rFonts w:eastAsia="Times New Roman" w:cstheme="minorHAnsi"/>
            <w:szCs w:val="22"/>
          </w:rPr>
          <w:delText>moitié</w:delText>
        </w:r>
        <w:r w:rsidRPr="00B31546" w:rsidDel="00AA1C86">
          <w:rPr>
            <w:rFonts w:eastAsia="Times New Roman" w:cstheme="minorHAnsi"/>
            <w:szCs w:val="22"/>
          </w:rPr>
          <w:delText xml:space="preserve"> des membres </w:delText>
        </w:r>
        <w:r w:rsidR="005576D3" w:rsidRPr="00B31546" w:rsidDel="00AA1C86">
          <w:rPr>
            <w:rFonts w:eastAsia="Times New Roman" w:cstheme="minorHAnsi"/>
            <w:szCs w:val="22"/>
          </w:rPr>
          <w:delText>présents</w:delText>
        </w:r>
        <w:r w:rsidRPr="00B31546" w:rsidDel="00AA1C86">
          <w:rPr>
            <w:rFonts w:eastAsia="Times New Roman" w:cstheme="minorHAnsi"/>
            <w:szCs w:val="22"/>
          </w:rPr>
          <w:delText xml:space="preserve"> </w:delText>
        </w:r>
        <w:r w:rsidR="00770646" w:rsidRPr="00B31546" w:rsidDel="00AA1C86">
          <w:rPr>
            <w:rFonts w:eastAsia="Times New Roman" w:cstheme="minorHAnsi"/>
            <w:szCs w:val="22"/>
          </w:rPr>
          <w:delText>ou</w:delText>
        </w:r>
        <w:r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représentés</w:delText>
        </w:r>
        <w:r w:rsidRPr="00B31546" w:rsidDel="00AA1C86">
          <w:rPr>
            <w:rFonts w:eastAsia="Times New Roman" w:cstheme="minorHAnsi"/>
            <w:szCs w:val="22"/>
          </w:rPr>
          <w:delText>,</w:delText>
        </w:r>
      </w:del>
    </w:p>
    <w:p w14:paraId="1A451968" w14:textId="70C00940" w:rsidR="006338BA" w:rsidRPr="00B31546" w:rsidDel="00AA1C86" w:rsidRDefault="005576D3" w:rsidP="00AA1C86">
      <w:pPr>
        <w:pStyle w:val="Titre1"/>
        <w:rPr>
          <w:del w:id="464" w:author="Gabriel Dugny" w:date="2018-09-05T12:02:00Z"/>
        </w:rPr>
        <w:pPrChange w:id="465" w:author="Gabriel Dugny" w:date="2018-09-05T12:02:00Z">
          <w:pPr>
            <w:pStyle w:val="Titre3"/>
          </w:pPr>
        </w:pPrChange>
      </w:pPr>
      <w:del w:id="466" w:author="Gabriel Dugny" w:date="2018-09-05T12:02:00Z">
        <w:r w:rsidRPr="00B31546" w:rsidDel="00AA1C86">
          <w:delText>Procès-verbaux</w:delText>
        </w:r>
        <w:r w:rsidR="00C26902" w:rsidRPr="00B31546" w:rsidDel="00AA1C86">
          <w:delText>.</w:delText>
        </w:r>
      </w:del>
    </w:p>
    <w:p w14:paraId="732E11B1" w14:textId="4FE16EA1" w:rsidR="003404A2" w:rsidRPr="00B31546" w:rsidDel="00AA1C86" w:rsidRDefault="000945AA" w:rsidP="00AA1C86">
      <w:pPr>
        <w:pStyle w:val="Titre1"/>
        <w:rPr>
          <w:del w:id="467" w:author="Gabriel Dugny" w:date="2018-09-05T12:02:00Z"/>
        </w:rPr>
        <w:pPrChange w:id="468" w:author="Gabriel Dugny" w:date="2018-09-05T12:02:00Z">
          <w:pPr>
            <w:pStyle w:val="Titre3"/>
            <w:numPr>
              <w:ilvl w:val="1"/>
            </w:numPr>
            <w:ind w:hanging="267"/>
          </w:pPr>
        </w:pPrChange>
      </w:pPr>
      <w:del w:id="469" w:author="Gabriel Dugny" w:date="2018-09-05T12:02:00Z">
        <w:r w:rsidRPr="00B31546" w:rsidDel="00AA1C86">
          <w:delText>Procès-verbaux des assemblées générales</w:delText>
        </w:r>
      </w:del>
    </w:p>
    <w:p w14:paraId="369FAA3A" w14:textId="566CCDDF" w:rsidR="009F64EB" w:rsidRPr="00B31546" w:rsidDel="00AA1C86" w:rsidRDefault="00C26902" w:rsidP="00AA1C86">
      <w:pPr>
        <w:pStyle w:val="Titre1"/>
        <w:rPr>
          <w:del w:id="470" w:author="Gabriel Dugny" w:date="2018-09-05T12:02:00Z"/>
          <w:rFonts w:eastAsia="Times New Roman" w:cstheme="minorHAnsi"/>
          <w:szCs w:val="22"/>
        </w:rPr>
        <w:pPrChange w:id="471" w:author="Gabriel Dugny" w:date="2018-09-05T12:02:00Z">
          <w:pPr>
            <w:spacing w:line="240" w:lineRule="auto"/>
          </w:pPr>
        </w:pPrChange>
      </w:pPr>
      <w:del w:id="472" w:author="Gabriel Dugny" w:date="2018-09-05T12:02:00Z">
        <w:r w:rsidRPr="00B31546" w:rsidDel="00AA1C86">
          <w:rPr>
            <w:rFonts w:eastAsia="Times New Roman" w:cstheme="minorHAnsi"/>
            <w:szCs w:val="22"/>
          </w:rPr>
          <w:delText xml:space="preserve">Les </w:delText>
        </w:r>
        <w:r w:rsidR="00B833DD" w:rsidRPr="00B31546" w:rsidDel="00AA1C86">
          <w:rPr>
            <w:rFonts w:eastAsia="Times New Roman" w:cstheme="minorHAnsi"/>
            <w:szCs w:val="22"/>
          </w:rPr>
          <w:delText>délibérations</w:delText>
        </w:r>
        <w:r w:rsidRPr="00B31546" w:rsidDel="00AA1C86">
          <w:rPr>
            <w:rFonts w:eastAsia="Times New Roman" w:cstheme="minorHAnsi"/>
            <w:szCs w:val="22"/>
          </w:rPr>
          <w:delText xml:space="preserve"> de l'</w:delText>
        </w:r>
        <w:r w:rsidR="00B833DD" w:rsidRPr="00B31546" w:rsidDel="00AA1C86">
          <w:rPr>
            <w:rFonts w:eastAsia="Times New Roman" w:cstheme="minorHAnsi"/>
            <w:szCs w:val="22"/>
          </w:rPr>
          <w:delText>assemblée</w:delText>
        </w:r>
        <w:r w:rsidRPr="00B31546" w:rsidDel="00AA1C86">
          <w:rPr>
            <w:rFonts w:eastAsia="Times New Roman" w:cstheme="minorHAnsi"/>
            <w:szCs w:val="22"/>
          </w:rPr>
          <w:delText xml:space="preserve"> </w:delText>
        </w:r>
        <w:r w:rsidR="00B833DD" w:rsidRPr="00B31546" w:rsidDel="00AA1C86">
          <w:rPr>
            <w:rFonts w:eastAsia="Times New Roman" w:cstheme="minorHAnsi"/>
            <w:szCs w:val="22"/>
          </w:rPr>
          <w:delText>générale</w:delText>
        </w:r>
        <w:r w:rsidRPr="00B31546" w:rsidDel="00AA1C86">
          <w:rPr>
            <w:rFonts w:eastAsia="Times New Roman" w:cstheme="minorHAnsi"/>
            <w:szCs w:val="22"/>
          </w:rPr>
          <w:delText xml:space="preserve"> des </w:delText>
        </w:r>
        <w:r w:rsidR="00A44FE8" w:rsidRPr="00B31546" w:rsidDel="00AA1C86">
          <w:rPr>
            <w:rFonts w:eastAsia="Times New Roman" w:cstheme="minorHAnsi"/>
            <w:szCs w:val="22"/>
          </w:rPr>
          <w:delText>sociétaires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sont </w:delText>
        </w:r>
        <w:r w:rsidR="00A44FE8" w:rsidRPr="00B31546" w:rsidDel="00AA1C86">
          <w:rPr>
            <w:rFonts w:eastAsia="Times New Roman" w:cstheme="minorHAnsi"/>
            <w:szCs w:val="22"/>
          </w:rPr>
          <w:delText>constatées</w:delText>
        </w:r>
        <w:r w:rsidRPr="00B31546" w:rsidDel="00AA1C86">
          <w:rPr>
            <w:rFonts w:eastAsia="Times New Roman" w:cstheme="minorHAnsi"/>
            <w:szCs w:val="22"/>
          </w:rPr>
          <w:delText xml:space="preserve"> par des </w:delText>
        </w:r>
        <w:r w:rsidR="00A44FE8" w:rsidRPr="00B31546" w:rsidDel="00AA1C86">
          <w:rPr>
            <w:rFonts w:eastAsia="Times New Roman" w:cstheme="minorHAnsi"/>
            <w:szCs w:val="22"/>
          </w:rPr>
          <w:delText>procès-verbaux</w:delText>
        </w:r>
        <w:r w:rsidRPr="00B31546" w:rsidDel="00AA1C86">
          <w:rPr>
            <w:rFonts w:eastAsia="Times New Roman" w:cstheme="minorHAnsi"/>
            <w:szCs w:val="22"/>
          </w:rPr>
          <w:delText xml:space="preserve"> </w:delText>
        </w:r>
        <w:r w:rsidR="00A44FE8" w:rsidRPr="00B31546" w:rsidDel="00AA1C86">
          <w:rPr>
            <w:rFonts w:eastAsia="Times New Roman" w:cstheme="minorHAnsi"/>
            <w:szCs w:val="22"/>
          </w:rPr>
          <w:delText>établis</w:delText>
        </w:r>
        <w:r w:rsidRPr="00B31546" w:rsidDel="00AA1C86">
          <w:rPr>
            <w:rFonts w:eastAsia="Times New Roman" w:cstheme="minorHAnsi"/>
            <w:szCs w:val="22"/>
          </w:rPr>
          <w:delText xml:space="preserve"> sur un registre </w:delText>
        </w:r>
        <w:r w:rsidR="00A44FE8" w:rsidRPr="00B31546" w:rsidDel="00AA1C86">
          <w:rPr>
            <w:rFonts w:eastAsia="Times New Roman" w:cstheme="minorHAnsi"/>
            <w:szCs w:val="22"/>
          </w:rPr>
          <w:delText>spécial</w:delText>
        </w:r>
        <w:r w:rsidRPr="00B31546" w:rsidDel="00AA1C86">
          <w:rPr>
            <w:rFonts w:eastAsia="Times New Roman" w:cstheme="minorHAnsi"/>
            <w:szCs w:val="22"/>
          </w:rPr>
          <w:delText xml:space="preserve"> qui pourra </w:delText>
        </w:r>
        <w:r w:rsidR="00A44FE8" w:rsidRPr="00B31546" w:rsidDel="00AA1C86">
          <w:rPr>
            <w:rFonts w:eastAsia="Times New Roman" w:cstheme="minorHAnsi"/>
            <w:szCs w:val="22"/>
          </w:rPr>
          <w:delText>être</w:delText>
        </w:r>
        <w:r w:rsidRPr="00B31546" w:rsidDel="00AA1C86">
          <w:rPr>
            <w:rFonts w:eastAsia="Times New Roman" w:cstheme="minorHAnsi"/>
            <w:szCs w:val="22"/>
          </w:rPr>
          <w:delText xml:space="preserve"> le </w:delText>
        </w:r>
        <w:r w:rsidR="00A44FE8" w:rsidRPr="00B31546" w:rsidDel="00AA1C86">
          <w:rPr>
            <w:rFonts w:eastAsia="Times New Roman" w:cstheme="minorHAnsi"/>
            <w:szCs w:val="22"/>
          </w:rPr>
          <w:delText>même</w:delText>
        </w:r>
        <w:r w:rsidRPr="00B31546" w:rsidDel="00AA1C86">
          <w:rPr>
            <w:rFonts w:eastAsia="Times New Roman" w:cstheme="minorHAnsi"/>
            <w:szCs w:val="22"/>
          </w:rPr>
          <w:delText xml:space="preserve"> que celui contenant les </w:delText>
        </w:r>
        <w:r w:rsidR="00A44FE8" w:rsidRPr="00B31546" w:rsidDel="00AA1C86">
          <w:rPr>
            <w:rFonts w:eastAsia="Times New Roman" w:cstheme="minorHAnsi"/>
            <w:szCs w:val="22"/>
          </w:rPr>
          <w:delText>procès-verbaux</w:delText>
        </w:r>
        <w:r w:rsidRPr="00B31546" w:rsidDel="00AA1C86">
          <w:rPr>
            <w:rFonts w:eastAsia="Times New Roman" w:cstheme="minorHAnsi"/>
            <w:szCs w:val="22"/>
          </w:rPr>
          <w:delText xml:space="preserve"> du conseil, et sign</w:delText>
        </w:r>
        <w:r w:rsidR="00414A6E" w:rsidRPr="00B31546" w:rsidDel="00AA1C86">
          <w:rPr>
            <w:rFonts w:eastAsia="Times New Roman" w:cstheme="minorHAnsi"/>
            <w:szCs w:val="22"/>
          </w:rPr>
          <w:delText>é</w:delText>
        </w:r>
        <w:r w:rsidRPr="00B31546" w:rsidDel="00AA1C86">
          <w:rPr>
            <w:rFonts w:eastAsia="Times New Roman" w:cstheme="minorHAnsi"/>
            <w:szCs w:val="22"/>
          </w:rPr>
          <w:delText xml:space="preserve">s par le </w:delText>
        </w:r>
        <w:r w:rsidR="00A44FE8" w:rsidRPr="00B31546" w:rsidDel="00AA1C86">
          <w:rPr>
            <w:rFonts w:eastAsia="Times New Roman" w:cstheme="minorHAnsi"/>
            <w:szCs w:val="22"/>
          </w:rPr>
          <w:delText>président</w:delText>
        </w:r>
        <w:r w:rsidRPr="00B31546" w:rsidDel="00AA1C86">
          <w:rPr>
            <w:rFonts w:eastAsia="Times New Roman" w:cstheme="minorHAnsi"/>
            <w:szCs w:val="22"/>
          </w:rPr>
          <w:delText xml:space="preserve"> et le </w:delText>
        </w:r>
        <w:r w:rsidR="00A44FE8" w:rsidRPr="00B31546" w:rsidDel="00AA1C86">
          <w:rPr>
            <w:rFonts w:eastAsia="Times New Roman" w:cstheme="minorHAnsi"/>
            <w:szCs w:val="22"/>
          </w:rPr>
          <w:delText>secrétaire</w:delText>
        </w:r>
        <w:r w:rsidRPr="00B31546" w:rsidDel="00AA1C86">
          <w:rPr>
            <w:rFonts w:eastAsia="Times New Roman" w:cstheme="minorHAnsi"/>
            <w:szCs w:val="22"/>
          </w:rPr>
          <w:delText xml:space="preserve"> de </w:delText>
        </w:r>
        <w:r w:rsidR="00A44FE8" w:rsidRPr="00B31546" w:rsidDel="00AA1C86">
          <w:rPr>
            <w:rFonts w:eastAsia="Times New Roman" w:cstheme="minorHAnsi"/>
            <w:szCs w:val="22"/>
          </w:rPr>
          <w:delText>séance</w:delText>
        </w:r>
        <w:r w:rsidRPr="00B31546" w:rsidDel="00AA1C86">
          <w:rPr>
            <w:rFonts w:eastAsia="Times New Roman" w:cstheme="minorHAnsi"/>
            <w:szCs w:val="22"/>
          </w:rPr>
          <w:delText>.</w:delText>
        </w:r>
      </w:del>
    </w:p>
    <w:p w14:paraId="68CBDD14" w14:textId="764D435E" w:rsidR="009F64EB" w:rsidRPr="00B31546" w:rsidDel="00AA1C86" w:rsidRDefault="009F64EB" w:rsidP="00AA1C86">
      <w:pPr>
        <w:pStyle w:val="Titre1"/>
        <w:rPr>
          <w:del w:id="473" w:author="Gabriel Dugny" w:date="2018-09-05T12:02:00Z"/>
          <w:rFonts w:eastAsia="Times New Roman"/>
          <w:color w:val="404040" w:themeColor="text1" w:themeTint="BF"/>
        </w:rPr>
        <w:pPrChange w:id="474" w:author="Gabriel Dugny" w:date="2018-09-05T12:02:00Z">
          <w:pPr>
            <w:pStyle w:val="Titre3"/>
            <w:numPr>
              <w:ilvl w:val="1"/>
            </w:numPr>
            <w:ind w:hanging="267"/>
          </w:pPr>
        </w:pPrChange>
      </w:pPr>
      <w:del w:id="475" w:author="Gabriel Dugny" w:date="2018-09-05T12:02:00Z">
        <w:r w:rsidRPr="00B31546" w:rsidDel="00AA1C86">
          <w:rPr>
            <w:rFonts w:eastAsia="Times New Roman"/>
          </w:rPr>
          <w:delText xml:space="preserve">Procès-verbaux du </w:delText>
        </w:r>
        <w:r w:rsidRPr="00B31546" w:rsidDel="00AA1C86">
          <w:rPr>
            <w:rFonts w:eastAsia="Times New Roman"/>
            <w:color w:val="404040" w:themeColor="text1" w:themeTint="BF"/>
          </w:rPr>
          <w:delText>conseil</w:delText>
        </w:r>
      </w:del>
    </w:p>
    <w:p w14:paraId="1A45196F" w14:textId="673076FA" w:rsidR="006338BA" w:rsidRPr="00B31546" w:rsidDel="00AA1C86" w:rsidRDefault="00C26902" w:rsidP="00AA1C86">
      <w:pPr>
        <w:pStyle w:val="Titre1"/>
        <w:rPr>
          <w:del w:id="476" w:author="Gabriel Dugny" w:date="2018-09-05T12:02:00Z"/>
          <w:rFonts w:cstheme="minorHAnsi"/>
          <w:szCs w:val="22"/>
        </w:rPr>
        <w:pPrChange w:id="477" w:author="Gabriel Dugny" w:date="2018-09-05T12:02:00Z">
          <w:pPr>
            <w:spacing w:line="240" w:lineRule="auto"/>
          </w:pPr>
        </w:pPrChange>
      </w:pPr>
      <w:del w:id="478" w:author="Gabriel Dugny" w:date="2018-09-05T12:02:00Z">
        <w:r w:rsidRPr="00B31546" w:rsidDel="00AA1C86">
          <w:rPr>
            <w:rFonts w:eastAsia="Times New Roman" w:cstheme="minorHAnsi"/>
            <w:szCs w:val="22"/>
          </w:rPr>
          <w:delText xml:space="preserve">Les copies ou extraits de ces </w:delText>
        </w:r>
        <w:r w:rsidR="00A44FE8" w:rsidRPr="00B31546" w:rsidDel="00AA1C86">
          <w:rPr>
            <w:rFonts w:eastAsia="Times New Roman" w:cstheme="minorHAnsi"/>
            <w:szCs w:val="22"/>
          </w:rPr>
          <w:delText>procès-verbaux</w:delText>
        </w:r>
        <w:r w:rsidRPr="00B31546" w:rsidDel="00AA1C86">
          <w:rPr>
            <w:rFonts w:eastAsia="Times New Roman" w:cstheme="minorHAnsi"/>
            <w:szCs w:val="22"/>
          </w:rPr>
          <w:delText xml:space="preserve">, </w:delText>
        </w:r>
        <w:r w:rsidR="00A44FE8" w:rsidRPr="00B31546" w:rsidDel="00AA1C86">
          <w:rPr>
            <w:rFonts w:eastAsia="Arial" w:cstheme="minorHAnsi"/>
            <w:szCs w:val="22"/>
          </w:rPr>
          <w:delText>à</w:delText>
        </w:r>
        <w:r w:rsidRPr="00B31546" w:rsidDel="00AA1C86">
          <w:rPr>
            <w:rFonts w:eastAsia="Arial" w:cstheme="minorHAnsi"/>
            <w:szCs w:val="22"/>
          </w:rPr>
          <w:delText xml:space="preserve"> </w:delText>
        </w:r>
        <w:r w:rsidRPr="00B31546" w:rsidDel="00AA1C86">
          <w:rPr>
            <w:rFonts w:eastAsia="Times New Roman" w:cstheme="minorHAnsi"/>
            <w:szCs w:val="22"/>
          </w:rPr>
          <w:delText>produire en justice ou ailleurs, sont sign</w:delText>
        </w:r>
        <w:r w:rsidR="00414A6E" w:rsidRPr="00B31546" w:rsidDel="00AA1C86">
          <w:rPr>
            <w:rFonts w:eastAsia="Times New Roman" w:cstheme="minorHAnsi"/>
            <w:szCs w:val="22"/>
          </w:rPr>
          <w:delText>é</w:delText>
        </w:r>
        <w:r w:rsidRPr="00B31546" w:rsidDel="00AA1C86">
          <w:rPr>
            <w:rFonts w:eastAsia="Times New Roman" w:cstheme="minorHAnsi"/>
            <w:szCs w:val="22"/>
          </w:rPr>
          <w:delText xml:space="preserve">s par le </w:delText>
        </w:r>
        <w:r w:rsidR="00A44FE8" w:rsidRPr="00B31546" w:rsidDel="00AA1C86">
          <w:rPr>
            <w:rFonts w:eastAsia="Times New Roman" w:cstheme="minorHAnsi"/>
            <w:szCs w:val="22"/>
          </w:rPr>
          <w:delText>président</w:delText>
        </w:r>
        <w:r w:rsidRPr="00B31546" w:rsidDel="00AA1C86">
          <w:rPr>
            <w:rFonts w:eastAsia="Times New Roman" w:cstheme="minorHAnsi"/>
            <w:szCs w:val="22"/>
          </w:rPr>
          <w:delText xml:space="preserve"> du conseil d'administration ou par deux administrateurs.</w:delText>
        </w:r>
      </w:del>
    </w:p>
    <w:p w14:paraId="1A451971" w14:textId="0B8B2FA0" w:rsidR="006338BA" w:rsidRPr="00B31546" w:rsidDel="00AA1C86" w:rsidRDefault="00C26902" w:rsidP="00AA1C86">
      <w:pPr>
        <w:pStyle w:val="Titre1"/>
        <w:rPr>
          <w:del w:id="479" w:author="Gabriel Dugny" w:date="2018-09-05T12:02:00Z"/>
          <w:rFonts w:cstheme="majorHAnsi"/>
        </w:rPr>
        <w:pPrChange w:id="480" w:author="Gabriel Dugny" w:date="2018-09-05T12:02:00Z">
          <w:pPr>
            <w:pStyle w:val="Titre1"/>
          </w:pPr>
        </w:pPrChange>
      </w:pPr>
      <w:del w:id="481" w:author="Gabriel Dugny" w:date="2018-09-05T12:02:00Z">
        <w:r w:rsidRPr="00B31546" w:rsidDel="00AA1C86">
          <w:rPr>
            <w:rFonts w:cstheme="majorHAnsi"/>
          </w:rPr>
          <w:delText>V.</w:delText>
        </w:r>
        <w:r w:rsidR="0019501D" w:rsidRPr="00B31546" w:rsidDel="00AA1C86">
          <w:rPr>
            <w:rFonts w:cstheme="majorHAnsi"/>
          </w:rPr>
          <w:delText xml:space="preserve"> </w:delText>
        </w:r>
        <w:r w:rsidRPr="00B31546" w:rsidDel="00AA1C86">
          <w:rPr>
            <w:rFonts w:cstheme="majorHAnsi"/>
          </w:rPr>
          <w:delText xml:space="preserve"> Ressources</w:delText>
        </w:r>
        <w:r w:rsidR="0019501D" w:rsidRPr="00B31546" w:rsidDel="00AA1C86">
          <w:rPr>
            <w:rFonts w:cstheme="majorHAnsi"/>
          </w:rPr>
          <w:delText xml:space="preserve"> </w:delText>
        </w:r>
        <w:r w:rsidRPr="00B31546" w:rsidDel="00AA1C86">
          <w:rPr>
            <w:rFonts w:cstheme="majorHAnsi"/>
          </w:rPr>
          <w:delText>de l'association -</w:delText>
        </w:r>
        <w:r w:rsidR="0019501D" w:rsidRPr="00B31546" w:rsidDel="00AA1C86">
          <w:rPr>
            <w:rFonts w:cstheme="majorHAnsi"/>
          </w:rPr>
          <w:delText xml:space="preserve"> </w:delText>
        </w:r>
        <w:r w:rsidRPr="00B31546" w:rsidDel="00AA1C86">
          <w:rPr>
            <w:rFonts w:cstheme="majorHAnsi"/>
          </w:rPr>
          <w:delText>Contr</w:delText>
        </w:r>
        <w:r w:rsidR="005576D3" w:rsidRPr="00B31546" w:rsidDel="00AA1C86">
          <w:rPr>
            <w:rFonts w:cstheme="majorHAnsi"/>
          </w:rPr>
          <w:delText>ô</w:delText>
        </w:r>
        <w:r w:rsidRPr="00B31546" w:rsidDel="00AA1C86">
          <w:rPr>
            <w:rFonts w:cstheme="majorHAnsi"/>
          </w:rPr>
          <w:delText>le des comptes</w:delText>
        </w:r>
      </w:del>
    </w:p>
    <w:p w14:paraId="1A451973" w14:textId="4A4DFA91" w:rsidR="006338BA" w:rsidRPr="00B31546" w:rsidDel="00AA1C86" w:rsidRDefault="00C26902" w:rsidP="00AA1C86">
      <w:pPr>
        <w:pStyle w:val="Titre1"/>
        <w:rPr>
          <w:del w:id="482" w:author="Gabriel Dugny" w:date="2018-09-05T12:02:00Z"/>
        </w:rPr>
        <w:pPrChange w:id="483" w:author="Gabriel Dugny" w:date="2018-09-05T12:02:00Z">
          <w:pPr>
            <w:pStyle w:val="Titre3"/>
          </w:pPr>
        </w:pPrChange>
      </w:pPr>
      <w:del w:id="484" w:author="Gabriel Dugny" w:date="2018-09-05T12:02:00Z">
        <w:r w:rsidRPr="00B31546" w:rsidDel="00AA1C86">
          <w:delText>Ressources.</w:delText>
        </w:r>
      </w:del>
    </w:p>
    <w:p w14:paraId="1A451975" w14:textId="39D46ADB" w:rsidR="006338BA" w:rsidRPr="00B31546" w:rsidDel="00AA1C86" w:rsidRDefault="00C26902" w:rsidP="00AA1C86">
      <w:pPr>
        <w:pStyle w:val="Titre1"/>
        <w:rPr>
          <w:del w:id="485" w:author="Gabriel Dugny" w:date="2018-09-05T12:02:00Z"/>
          <w:rFonts w:cstheme="minorHAnsi"/>
          <w:szCs w:val="22"/>
        </w:rPr>
        <w:pPrChange w:id="486" w:author="Gabriel Dugny" w:date="2018-09-05T12:02:00Z">
          <w:pPr>
            <w:spacing w:after="0" w:line="240" w:lineRule="auto"/>
          </w:pPr>
        </w:pPrChange>
      </w:pPr>
      <w:del w:id="487" w:author="Gabriel Dugny" w:date="2018-09-05T12:02:00Z">
        <w:r w:rsidRPr="00B31546" w:rsidDel="00AA1C86">
          <w:rPr>
            <w:rFonts w:eastAsia="Times New Roman" w:cstheme="minorHAnsi"/>
            <w:szCs w:val="22"/>
          </w:rPr>
          <w:delText xml:space="preserve">Les ressources annuelles de </w:delText>
        </w:r>
        <w:r w:rsidRPr="00B31546" w:rsidDel="00AA1C86">
          <w:rPr>
            <w:rFonts w:eastAsia="Arial" w:cstheme="minorHAnsi"/>
            <w:szCs w:val="22"/>
          </w:rPr>
          <w:delText>l</w:delText>
        </w:r>
        <w:r w:rsidR="00304D50" w:rsidRPr="00B31546" w:rsidDel="00AA1C86">
          <w:rPr>
            <w:rFonts w:eastAsia="Arial" w:cstheme="minorHAnsi"/>
            <w:szCs w:val="22"/>
          </w:rPr>
          <w:delText>’</w:delText>
        </w:r>
        <w:r w:rsidRPr="00B31546" w:rsidDel="00AA1C86">
          <w:rPr>
            <w:rFonts w:eastAsia="Times New Roman" w:cstheme="minorHAnsi"/>
            <w:szCs w:val="22"/>
          </w:rPr>
          <w:delText xml:space="preserve">association se </w:delText>
        </w:r>
        <w:r w:rsidR="00E63A58" w:rsidRPr="00B31546" w:rsidDel="00AA1C86">
          <w:rPr>
            <w:rFonts w:eastAsia="Times New Roman" w:cstheme="minorHAnsi"/>
            <w:szCs w:val="22"/>
          </w:rPr>
          <w:delText>composent</w:delText>
        </w:r>
        <w:r w:rsidR="00304D50" w:rsidRPr="00B31546" w:rsidDel="00AA1C86">
          <w:rPr>
            <w:rFonts w:eastAsia="Times New Roman" w:cstheme="minorHAnsi"/>
            <w:szCs w:val="22"/>
          </w:rPr>
          <w:delText xml:space="preserve"> </w:delText>
        </w:r>
        <w:r w:rsidR="00E63A58" w:rsidRPr="00B31546" w:rsidDel="00AA1C86">
          <w:rPr>
            <w:rFonts w:eastAsia="Times New Roman" w:cstheme="minorHAnsi"/>
            <w:szCs w:val="22"/>
          </w:rPr>
          <w:delText>:</w:delText>
        </w:r>
      </w:del>
    </w:p>
    <w:p w14:paraId="1A451976" w14:textId="2BEA018F" w:rsidR="006338BA" w:rsidRPr="00B31546" w:rsidDel="00AA1C86" w:rsidRDefault="00C26902" w:rsidP="00AA1C86">
      <w:pPr>
        <w:pStyle w:val="Titre1"/>
        <w:rPr>
          <w:del w:id="488" w:author="Gabriel Dugny" w:date="2018-09-05T12:02:00Z"/>
          <w:rFonts w:cstheme="minorHAnsi"/>
          <w:szCs w:val="22"/>
        </w:rPr>
        <w:pPrChange w:id="489" w:author="Gabriel Dugny" w:date="2018-09-05T12:02:00Z">
          <w:pPr>
            <w:spacing w:after="0" w:line="240" w:lineRule="auto"/>
          </w:pPr>
        </w:pPrChange>
      </w:pPr>
      <w:del w:id="490" w:author="Gabriel Dugny" w:date="2018-09-05T12:02:00Z">
        <w:r w:rsidRPr="00B31546" w:rsidDel="00AA1C86">
          <w:rPr>
            <w:rFonts w:eastAsia="Times New Roman" w:cstheme="minorHAnsi"/>
            <w:szCs w:val="22"/>
          </w:rPr>
          <w:delText>• Des droits d'</w:delText>
        </w:r>
        <w:r w:rsidR="00E63A58" w:rsidRPr="00B31546" w:rsidDel="00AA1C86">
          <w:rPr>
            <w:rFonts w:eastAsia="Times New Roman" w:cstheme="minorHAnsi"/>
            <w:szCs w:val="22"/>
          </w:rPr>
          <w:delText>entrée</w:delText>
        </w:r>
        <w:r w:rsidRPr="00B31546" w:rsidDel="00AA1C86">
          <w:rPr>
            <w:rFonts w:eastAsia="Times New Roman" w:cstheme="minorHAnsi"/>
            <w:szCs w:val="22"/>
          </w:rPr>
          <w:delText xml:space="preserve"> et de cotisations </w:delText>
        </w:r>
        <w:r w:rsidR="00E63A58" w:rsidRPr="00B31546" w:rsidDel="00AA1C86">
          <w:rPr>
            <w:rFonts w:eastAsia="Times New Roman" w:cstheme="minorHAnsi"/>
            <w:szCs w:val="22"/>
          </w:rPr>
          <w:delText>versées</w:delText>
        </w:r>
        <w:r w:rsidRPr="00B31546" w:rsidDel="00AA1C86">
          <w:rPr>
            <w:rFonts w:eastAsia="Times New Roman" w:cstheme="minorHAnsi"/>
            <w:szCs w:val="22"/>
          </w:rPr>
          <w:delText xml:space="preserve"> par</w:delText>
        </w:r>
        <w:r w:rsidR="00E63A58" w:rsidRPr="00B31546" w:rsidDel="00AA1C86">
          <w:rPr>
            <w:rFonts w:eastAsia="Times New Roman" w:cstheme="minorHAnsi"/>
            <w:szCs w:val="22"/>
          </w:rPr>
          <w:delText xml:space="preserve"> </w:delText>
        </w:r>
        <w:r w:rsidRPr="00B31546" w:rsidDel="00AA1C86">
          <w:rPr>
            <w:rFonts w:eastAsia="Times New Roman" w:cstheme="minorHAnsi"/>
            <w:szCs w:val="22"/>
          </w:rPr>
          <w:delText>ses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membres</w:delText>
        </w:r>
        <w:r w:rsidR="00304D50" w:rsidRPr="00B31546" w:rsidDel="00AA1C86">
          <w:rPr>
            <w:rFonts w:eastAsia="Times New Roman" w:cstheme="minorHAnsi"/>
            <w:szCs w:val="22"/>
          </w:rPr>
          <w:delText xml:space="preserve"> </w:delText>
        </w:r>
        <w:r w:rsidRPr="00B31546" w:rsidDel="00AA1C86">
          <w:rPr>
            <w:rFonts w:eastAsia="Times New Roman" w:cstheme="minorHAnsi"/>
            <w:szCs w:val="22"/>
          </w:rPr>
          <w:delText>;</w:delText>
        </w:r>
      </w:del>
    </w:p>
    <w:p w14:paraId="1A451977" w14:textId="46370939" w:rsidR="006338BA" w:rsidRPr="00B31546" w:rsidDel="00AA1C86" w:rsidRDefault="00C26902" w:rsidP="00AA1C86">
      <w:pPr>
        <w:pStyle w:val="Titre1"/>
        <w:rPr>
          <w:del w:id="491" w:author="Gabriel Dugny" w:date="2018-09-05T12:02:00Z"/>
          <w:rFonts w:cstheme="minorHAnsi"/>
          <w:szCs w:val="22"/>
        </w:rPr>
        <w:pPrChange w:id="492" w:author="Gabriel Dugny" w:date="2018-09-05T12:02:00Z">
          <w:pPr>
            <w:spacing w:after="0" w:line="240" w:lineRule="auto"/>
          </w:pPr>
        </w:pPrChange>
      </w:pPr>
      <w:del w:id="493" w:author="Gabriel Dugny" w:date="2018-09-05T12:02:00Z">
        <w:r w:rsidRPr="00B31546" w:rsidDel="00AA1C86">
          <w:rPr>
            <w:rFonts w:eastAsia="Times New Roman" w:cstheme="minorHAnsi"/>
            <w:szCs w:val="22"/>
          </w:rPr>
          <w:delText>• Des revenus, biens ou valeurs qu'elle poss</w:delText>
        </w:r>
        <w:r w:rsidR="00E63A58" w:rsidRPr="00B31546" w:rsidDel="00AA1C86">
          <w:rPr>
            <w:rFonts w:eastAsia="Times New Roman" w:cstheme="minorHAnsi"/>
            <w:szCs w:val="22"/>
          </w:rPr>
          <w:delText>è</w:delText>
        </w:r>
        <w:r w:rsidRPr="00B31546" w:rsidDel="00AA1C86">
          <w:rPr>
            <w:rFonts w:eastAsia="Times New Roman" w:cstheme="minorHAnsi"/>
            <w:szCs w:val="22"/>
          </w:rPr>
          <w:delText>de ;</w:delText>
        </w:r>
      </w:del>
    </w:p>
    <w:p w14:paraId="1A451978" w14:textId="203A5BDD" w:rsidR="006338BA" w:rsidRPr="00B31546" w:rsidDel="00AA1C86" w:rsidRDefault="00C26902" w:rsidP="00AA1C86">
      <w:pPr>
        <w:pStyle w:val="Titre1"/>
        <w:rPr>
          <w:del w:id="494" w:author="Gabriel Dugny" w:date="2018-09-05T12:02:00Z"/>
          <w:rFonts w:cstheme="minorHAnsi"/>
          <w:szCs w:val="22"/>
        </w:rPr>
        <w:pPrChange w:id="495" w:author="Gabriel Dugny" w:date="2018-09-05T12:02:00Z">
          <w:pPr>
            <w:spacing w:after="0" w:line="240" w:lineRule="auto"/>
          </w:pPr>
        </w:pPrChange>
      </w:pPr>
      <w:del w:id="496" w:author="Gabriel Dugny" w:date="2018-09-05T12:02:00Z">
        <w:r w:rsidRPr="00B31546" w:rsidDel="00AA1C86">
          <w:rPr>
            <w:rFonts w:eastAsia="Times New Roman" w:cstheme="minorHAnsi"/>
            <w:szCs w:val="22"/>
          </w:rPr>
          <w:delText xml:space="preserve">• Des remboursements au titre des services rendus par </w:delText>
        </w:r>
        <w:r w:rsidRPr="00B31546" w:rsidDel="00AA1C86">
          <w:rPr>
            <w:rFonts w:eastAsia="Arial" w:cstheme="minorHAnsi"/>
            <w:szCs w:val="22"/>
          </w:rPr>
          <w:delText>l</w:delText>
        </w:r>
        <w:r w:rsidR="00304D50" w:rsidRPr="00B31546" w:rsidDel="00AA1C86">
          <w:rPr>
            <w:rFonts w:eastAsia="Arial" w:cstheme="minorHAnsi"/>
            <w:szCs w:val="22"/>
          </w:rPr>
          <w:delText>’</w:delText>
        </w:r>
        <w:r w:rsidR="00E63A58" w:rsidRPr="00B31546" w:rsidDel="00AA1C86">
          <w:rPr>
            <w:rFonts w:eastAsia="Times New Roman" w:cstheme="minorHAnsi"/>
            <w:szCs w:val="22"/>
          </w:rPr>
          <w:delText>association</w:delText>
        </w:r>
        <w:r w:rsidR="00304D50" w:rsidRPr="00B31546" w:rsidDel="00AA1C86">
          <w:rPr>
            <w:rFonts w:eastAsia="Times New Roman" w:cstheme="minorHAnsi"/>
            <w:szCs w:val="22"/>
          </w:rPr>
          <w:delText xml:space="preserve"> </w:delText>
        </w:r>
        <w:r w:rsidR="00E63A58" w:rsidRPr="00B31546" w:rsidDel="00AA1C86">
          <w:rPr>
            <w:rFonts w:eastAsia="Times New Roman" w:cstheme="minorHAnsi"/>
            <w:szCs w:val="22"/>
          </w:rPr>
          <w:delText>;</w:delText>
        </w:r>
      </w:del>
    </w:p>
    <w:p w14:paraId="1A45197A" w14:textId="5FDECD52" w:rsidR="006338BA" w:rsidRPr="00B31546" w:rsidDel="00AA1C86" w:rsidRDefault="00C26902" w:rsidP="00AA1C86">
      <w:pPr>
        <w:pStyle w:val="Titre1"/>
        <w:rPr>
          <w:del w:id="497" w:author="Gabriel Dugny" w:date="2018-09-05T12:02:00Z"/>
          <w:rFonts w:cstheme="minorHAnsi"/>
          <w:szCs w:val="22"/>
        </w:rPr>
        <w:pPrChange w:id="498" w:author="Gabriel Dugny" w:date="2018-09-05T12:02:00Z">
          <w:pPr>
            <w:spacing w:line="240" w:lineRule="auto"/>
          </w:pPr>
        </w:pPrChange>
      </w:pPr>
      <w:del w:id="499" w:author="Gabriel Dugny" w:date="2018-09-05T12:02:00Z">
        <w:r w:rsidRPr="00B31546" w:rsidDel="00AA1C86">
          <w:rPr>
            <w:rFonts w:eastAsia="Times New Roman" w:cstheme="minorHAnsi"/>
            <w:szCs w:val="22"/>
          </w:rPr>
          <w:delText>• Des remboursements de frais et de toutes les ressources non interdites par la loi.</w:delText>
        </w:r>
      </w:del>
    </w:p>
    <w:p w14:paraId="1A45197C" w14:textId="63C01BDE" w:rsidR="006338BA" w:rsidRPr="00B31546" w:rsidDel="00AA1C86" w:rsidRDefault="00C26902" w:rsidP="00AA1C86">
      <w:pPr>
        <w:pStyle w:val="Titre1"/>
        <w:rPr>
          <w:del w:id="500" w:author="Gabriel Dugny" w:date="2018-09-05T12:02:00Z"/>
        </w:rPr>
        <w:pPrChange w:id="501" w:author="Gabriel Dugny" w:date="2018-09-05T12:02:00Z">
          <w:pPr>
            <w:pStyle w:val="Titre3"/>
          </w:pPr>
        </w:pPrChange>
      </w:pPr>
      <w:del w:id="502" w:author="Gabriel Dugny" w:date="2018-09-05T12:02:00Z">
        <w:r w:rsidRPr="00B31546" w:rsidDel="00AA1C86">
          <w:delText xml:space="preserve">Fonds de </w:delText>
        </w:r>
        <w:r w:rsidR="005576D3" w:rsidRPr="00B31546" w:rsidDel="00AA1C86">
          <w:delText>réserves</w:delText>
        </w:r>
        <w:r w:rsidRPr="00B31546" w:rsidDel="00AA1C86">
          <w:delText>.</w:delText>
        </w:r>
      </w:del>
    </w:p>
    <w:p w14:paraId="1A451981" w14:textId="5A8D9570" w:rsidR="006338BA" w:rsidRPr="00B31546" w:rsidDel="00AA1C86" w:rsidRDefault="00C26902" w:rsidP="00AA1C86">
      <w:pPr>
        <w:pStyle w:val="Titre1"/>
        <w:rPr>
          <w:del w:id="503" w:author="Gabriel Dugny" w:date="2018-09-05T12:02:00Z"/>
          <w:rFonts w:cstheme="minorHAnsi"/>
          <w:szCs w:val="22"/>
        </w:rPr>
        <w:pPrChange w:id="504" w:author="Gabriel Dugny" w:date="2018-09-05T12:02:00Z">
          <w:pPr>
            <w:spacing w:line="240" w:lineRule="auto"/>
          </w:pPr>
        </w:pPrChange>
      </w:pPr>
      <w:del w:id="505" w:author="Gabriel Dugny" w:date="2018-09-05T12:02:00Z">
        <w:r w:rsidRPr="00B31546" w:rsidDel="00AA1C86">
          <w:rPr>
            <w:rFonts w:eastAsia="Times New Roman" w:cstheme="minorHAnsi"/>
            <w:szCs w:val="22"/>
          </w:rPr>
          <w:delText xml:space="preserve">Il pourra, sur simple </w:delText>
        </w:r>
        <w:r w:rsidR="005576D3" w:rsidRPr="00B31546" w:rsidDel="00AA1C86">
          <w:rPr>
            <w:rFonts w:eastAsia="Times New Roman" w:cstheme="minorHAnsi"/>
            <w:szCs w:val="22"/>
          </w:rPr>
          <w:delText>décision</w:delText>
        </w:r>
        <w:r w:rsidRPr="00B31546" w:rsidDel="00AA1C86">
          <w:rPr>
            <w:rFonts w:eastAsia="Times New Roman" w:cstheme="minorHAnsi"/>
            <w:szCs w:val="22"/>
          </w:rPr>
          <w:delText xml:space="preserve"> du conseil d'administration, </w:delText>
        </w:r>
        <w:r w:rsidR="005576D3" w:rsidRPr="00B31546" w:rsidDel="00AA1C86">
          <w:rPr>
            <w:rFonts w:eastAsia="Times New Roman" w:cstheme="minorHAnsi"/>
            <w:szCs w:val="22"/>
          </w:rPr>
          <w:delText>être</w:delText>
        </w:r>
        <w:r w:rsidRPr="00B31546" w:rsidDel="00AA1C86">
          <w:rPr>
            <w:rFonts w:eastAsia="Times New Roman" w:cstheme="minorHAnsi"/>
            <w:szCs w:val="22"/>
          </w:rPr>
          <w:delText xml:space="preserve"> constitu</w:delText>
        </w:r>
        <w:r w:rsidR="00534308" w:rsidRPr="00B31546" w:rsidDel="00AA1C86">
          <w:rPr>
            <w:rFonts w:eastAsia="Times New Roman" w:cstheme="minorHAnsi"/>
            <w:szCs w:val="22"/>
          </w:rPr>
          <w:delText>é</w:delText>
        </w:r>
        <w:r w:rsidRPr="00B31546" w:rsidDel="00AA1C86">
          <w:rPr>
            <w:rFonts w:eastAsia="Times New Roman" w:cstheme="minorHAnsi"/>
            <w:szCs w:val="22"/>
          </w:rPr>
          <w:delText xml:space="preserve"> un fonds de </w:delText>
        </w:r>
        <w:r w:rsidR="005576D3" w:rsidRPr="00B31546" w:rsidDel="00AA1C86">
          <w:rPr>
            <w:rFonts w:eastAsia="Times New Roman" w:cstheme="minorHAnsi"/>
            <w:szCs w:val="22"/>
          </w:rPr>
          <w:delText>réserve</w:delText>
        </w:r>
        <w:r w:rsidRPr="00B31546" w:rsidDel="00AA1C86">
          <w:rPr>
            <w:rFonts w:eastAsia="Times New Roman" w:cstheme="minorHAnsi"/>
            <w:szCs w:val="22"/>
          </w:rPr>
          <w:delText xml:space="preserve"> qui comprendra l'</w:delText>
        </w:r>
        <w:r w:rsidR="005576D3" w:rsidRPr="00B31546" w:rsidDel="00AA1C86">
          <w:rPr>
            <w:rFonts w:eastAsia="Times New Roman" w:cstheme="minorHAnsi"/>
            <w:szCs w:val="22"/>
          </w:rPr>
          <w:delText>excèdent</w:delText>
        </w:r>
        <w:r w:rsidRPr="00B31546" w:rsidDel="00AA1C86">
          <w:rPr>
            <w:rFonts w:eastAsia="Times New Roman" w:cstheme="minorHAnsi"/>
            <w:szCs w:val="22"/>
          </w:rPr>
          <w:delText xml:space="preserve"> des recettes annuelles sur les </w:delText>
        </w:r>
        <w:r w:rsidR="005576D3" w:rsidRPr="00B31546" w:rsidDel="00AA1C86">
          <w:rPr>
            <w:rFonts w:eastAsia="Times New Roman" w:cstheme="minorHAnsi"/>
            <w:szCs w:val="22"/>
          </w:rPr>
          <w:delText>dépenses</w:delText>
        </w:r>
        <w:r w:rsidRPr="00B31546" w:rsidDel="00AA1C86">
          <w:rPr>
            <w:rFonts w:eastAsia="Times New Roman" w:cstheme="minorHAnsi"/>
            <w:szCs w:val="22"/>
          </w:rPr>
          <w:delText xml:space="preserve"> annuelles.</w:delText>
        </w:r>
      </w:del>
    </w:p>
    <w:p w14:paraId="1A451984" w14:textId="70896281" w:rsidR="006338BA" w:rsidRPr="00B31546" w:rsidDel="00AA1C86" w:rsidRDefault="00C26902" w:rsidP="00AA1C86">
      <w:pPr>
        <w:pStyle w:val="Titre1"/>
        <w:rPr>
          <w:del w:id="506" w:author="Gabriel Dugny" w:date="2018-09-05T12:02:00Z"/>
          <w:rFonts w:cstheme="majorHAnsi"/>
        </w:rPr>
        <w:pPrChange w:id="507" w:author="Gabriel Dugny" w:date="2018-09-05T12:02:00Z">
          <w:pPr>
            <w:pStyle w:val="Titre1"/>
          </w:pPr>
        </w:pPrChange>
      </w:pPr>
      <w:del w:id="508" w:author="Gabriel Dugny" w:date="2018-09-05T12:02:00Z">
        <w:r w:rsidRPr="00B31546" w:rsidDel="00AA1C86">
          <w:rPr>
            <w:rFonts w:cstheme="majorHAnsi"/>
          </w:rPr>
          <w:delText>VI.</w:delText>
        </w:r>
        <w:r w:rsidR="0019501D" w:rsidRPr="00B31546" w:rsidDel="00AA1C86">
          <w:rPr>
            <w:rFonts w:cstheme="majorHAnsi"/>
          </w:rPr>
          <w:delText xml:space="preserve"> </w:delText>
        </w:r>
        <w:r w:rsidRPr="00B31546" w:rsidDel="00AA1C86">
          <w:rPr>
            <w:rFonts w:cstheme="majorHAnsi"/>
          </w:rPr>
          <w:delText>Dissolution</w:delText>
        </w:r>
        <w:r w:rsidR="0019501D" w:rsidRPr="00B31546" w:rsidDel="00AA1C86">
          <w:rPr>
            <w:rFonts w:cstheme="majorHAnsi"/>
          </w:rPr>
          <w:delText xml:space="preserve"> </w:delText>
        </w:r>
        <w:r w:rsidRPr="00B31546" w:rsidDel="00AA1C86">
          <w:rPr>
            <w:rFonts w:cstheme="majorHAnsi"/>
          </w:rPr>
          <w:delText>- Liquidation</w:delText>
        </w:r>
      </w:del>
    </w:p>
    <w:p w14:paraId="1A451986" w14:textId="1314D4BC" w:rsidR="006338BA" w:rsidRPr="00B31546" w:rsidDel="00AA1C86" w:rsidRDefault="00C26902" w:rsidP="00AA1C86">
      <w:pPr>
        <w:pStyle w:val="Titre1"/>
        <w:rPr>
          <w:del w:id="509" w:author="Gabriel Dugny" w:date="2018-09-05T12:02:00Z"/>
        </w:rPr>
        <w:pPrChange w:id="510" w:author="Gabriel Dugny" w:date="2018-09-05T12:02:00Z">
          <w:pPr>
            <w:pStyle w:val="Titre3"/>
          </w:pPr>
        </w:pPrChange>
      </w:pPr>
      <w:del w:id="511" w:author="Gabriel Dugny" w:date="2018-09-05T12:02:00Z">
        <w:r w:rsidRPr="00B31546" w:rsidDel="00AA1C86">
          <w:delText>Dissolution</w:delText>
        </w:r>
        <w:r w:rsidR="0019501D" w:rsidRPr="00B31546" w:rsidDel="00AA1C86">
          <w:delText xml:space="preserve"> </w:delText>
        </w:r>
        <w:r w:rsidRPr="00B31546" w:rsidDel="00AA1C86">
          <w:delText>- Liquidation</w:delText>
        </w:r>
      </w:del>
    </w:p>
    <w:p w14:paraId="57915DBA" w14:textId="606DC22D" w:rsidR="00E63A58" w:rsidRPr="00B31546" w:rsidDel="00AA1C86" w:rsidRDefault="00C26902" w:rsidP="00AA1C86">
      <w:pPr>
        <w:pStyle w:val="Titre1"/>
        <w:rPr>
          <w:del w:id="512" w:author="Gabriel Dugny" w:date="2018-09-05T12:02:00Z"/>
          <w:rFonts w:eastAsia="Times New Roman" w:cstheme="minorHAnsi"/>
          <w:szCs w:val="22"/>
        </w:rPr>
        <w:pPrChange w:id="513" w:author="Gabriel Dugny" w:date="2018-09-05T12:02:00Z">
          <w:pPr>
            <w:spacing w:line="240" w:lineRule="auto"/>
          </w:pPr>
        </w:pPrChange>
      </w:pPr>
      <w:del w:id="514" w:author="Gabriel Dugny" w:date="2018-09-05T12:02:00Z">
        <w:r w:rsidRPr="00B31546" w:rsidDel="00AA1C86">
          <w:rPr>
            <w:rFonts w:eastAsia="Times New Roman" w:cstheme="minorHAnsi"/>
            <w:szCs w:val="22"/>
          </w:rPr>
          <w:delText>En cas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de dissolution volontaire, statutaire ou </w:delText>
        </w:r>
        <w:r w:rsidR="005576D3" w:rsidRPr="00B31546" w:rsidDel="00AA1C86">
          <w:rPr>
            <w:rFonts w:eastAsia="Times New Roman" w:cstheme="minorHAnsi"/>
            <w:szCs w:val="22"/>
          </w:rPr>
          <w:delText>forcée</w:delText>
        </w:r>
        <w:r w:rsidRPr="00B31546" w:rsidDel="00AA1C86">
          <w:rPr>
            <w:rFonts w:eastAsia="Times New Roman" w:cstheme="minorHAnsi"/>
            <w:szCs w:val="22"/>
          </w:rPr>
          <w:delText xml:space="preserve"> de </w:delText>
        </w:r>
        <w:r w:rsidR="00534308" w:rsidRPr="00B31546" w:rsidDel="00AA1C86">
          <w:rPr>
            <w:rFonts w:eastAsia="Times New Roman" w:cstheme="minorHAnsi"/>
            <w:szCs w:val="22"/>
          </w:rPr>
          <w:delText>l’association</w:delText>
        </w:r>
        <w:r w:rsidRPr="00B31546" w:rsidDel="00AA1C86">
          <w:rPr>
            <w:rFonts w:eastAsia="Times New Roman" w:cstheme="minorHAnsi"/>
            <w:szCs w:val="22"/>
          </w:rPr>
          <w:delTex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w:delText>
        </w:r>
        <w:r w:rsidR="005576D3" w:rsidRPr="00B31546" w:rsidDel="00AA1C86">
          <w:rPr>
            <w:rFonts w:eastAsia="Times New Roman" w:cstheme="minorHAnsi"/>
            <w:szCs w:val="22"/>
          </w:rPr>
          <w:delText>assemblée</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générale</w:delText>
        </w:r>
        <w:r w:rsidRPr="00B31546" w:rsidDel="00AA1C86">
          <w:rPr>
            <w:rFonts w:eastAsia="Times New Roman" w:cstheme="minorHAnsi"/>
            <w:szCs w:val="22"/>
          </w:rPr>
          <w:delText xml:space="preserve"> extraordinaire </w:delText>
        </w:r>
        <w:r w:rsidR="005576D3" w:rsidRPr="00B31546" w:rsidDel="00AA1C86">
          <w:rPr>
            <w:rFonts w:eastAsia="Times New Roman" w:cstheme="minorHAnsi"/>
            <w:szCs w:val="22"/>
          </w:rPr>
          <w:delText>désigne</w:delText>
        </w:r>
        <w:r w:rsidRPr="00B31546" w:rsidDel="00AA1C86">
          <w:rPr>
            <w:rFonts w:eastAsia="Times New Roman" w:cstheme="minorHAnsi"/>
            <w:szCs w:val="22"/>
          </w:rPr>
          <w:delText xml:space="preserve"> un ou plusieurs liquidateurs qui jouissent des pouvoirs les plus </w:delText>
        </w:r>
        <w:r w:rsidR="005576D3" w:rsidRPr="00B31546" w:rsidDel="00AA1C86">
          <w:rPr>
            <w:rFonts w:eastAsia="Times New Roman" w:cstheme="minorHAnsi"/>
            <w:szCs w:val="22"/>
          </w:rPr>
          <w:delText>étendu</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pour </w:delText>
        </w:r>
        <w:r w:rsidR="005576D3" w:rsidRPr="00B31546" w:rsidDel="00AA1C86">
          <w:rPr>
            <w:rFonts w:eastAsia="Times New Roman" w:cstheme="minorHAnsi"/>
            <w:szCs w:val="22"/>
          </w:rPr>
          <w:delText>réaliser</w:delText>
        </w:r>
        <w:r w:rsidRPr="00B31546" w:rsidDel="00AA1C86">
          <w:rPr>
            <w:rFonts w:eastAsia="Times New Roman" w:cstheme="minorHAnsi"/>
            <w:szCs w:val="22"/>
          </w:rPr>
          <w:delText xml:space="preserve"> l'actif et acquitter le passif, </w:delText>
        </w:r>
        <w:r w:rsidR="005576D3" w:rsidRPr="00B31546" w:rsidDel="00AA1C86">
          <w:rPr>
            <w:rFonts w:eastAsia="Times New Roman" w:cstheme="minorHAnsi"/>
            <w:szCs w:val="22"/>
          </w:rPr>
          <w:delText>après</w:delText>
        </w:r>
        <w:r w:rsidRPr="00B31546" w:rsidDel="00AA1C86">
          <w:rPr>
            <w:rFonts w:eastAsia="Times New Roman" w:cstheme="minorHAnsi"/>
            <w:szCs w:val="22"/>
          </w:rPr>
          <w:delText xml:space="preserve"> reprise </w:delText>
        </w:r>
        <w:r w:rsidR="005576D3" w:rsidRPr="00B31546" w:rsidDel="00AA1C86">
          <w:rPr>
            <w:rFonts w:eastAsia="Times New Roman" w:cstheme="minorHAnsi"/>
            <w:szCs w:val="22"/>
          </w:rPr>
          <w:delText>éventuelle</w:delText>
        </w:r>
        <w:r w:rsidRPr="00B31546" w:rsidDel="00AA1C86">
          <w:rPr>
            <w:rFonts w:eastAsia="Times New Roman" w:cstheme="minorHAnsi"/>
            <w:szCs w:val="22"/>
          </w:rPr>
          <w:delText xml:space="preserve"> des apports</w:delText>
        </w:r>
        <w:r w:rsidR="00E63A58" w:rsidRPr="00B31546" w:rsidDel="00AA1C86">
          <w:rPr>
            <w:rFonts w:eastAsia="Times New Roman" w:cstheme="minorHAnsi"/>
            <w:szCs w:val="22"/>
          </w:rPr>
          <w:delText>.</w:delText>
        </w:r>
      </w:del>
    </w:p>
    <w:p w14:paraId="1A45198B" w14:textId="76E53AD1" w:rsidR="006338BA" w:rsidRPr="00B31546" w:rsidDel="00AA1C86" w:rsidRDefault="00C26902" w:rsidP="00AA1C86">
      <w:pPr>
        <w:pStyle w:val="Titre1"/>
        <w:rPr>
          <w:del w:id="515" w:author="Gabriel Dugny" w:date="2018-09-05T12:02:00Z"/>
          <w:rFonts w:cstheme="minorHAnsi"/>
          <w:szCs w:val="22"/>
        </w:rPr>
        <w:pPrChange w:id="516" w:author="Gabriel Dugny" w:date="2018-09-05T12:02:00Z">
          <w:pPr>
            <w:spacing w:line="240" w:lineRule="auto"/>
          </w:pPr>
        </w:pPrChange>
      </w:pPr>
      <w:del w:id="517" w:author="Gabriel Dugny" w:date="2018-09-05T12:02:00Z">
        <w:r w:rsidRPr="00B31546" w:rsidDel="00AA1C86">
          <w:rPr>
            <w:rFonts w:eastAsia="Times New Roman" w:cstheme="minorHAnsi"/>
            <w:szCs w:val="22"/>
          </w:rPr>
          <w:delText>Si l'association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a </w:delText>
        </w:r>
        <w:r w:rsidR="005576D3" w:rsidRPr="00B31546" w:rsidDel="00AA1C86">
          <w:rPr>
            <w:rFonts w:eastAsia="Times New Roman" w:cstheme="minorHAnsi"/>
            <w:szCs w:val="22"/>
          </w:rPr>
          <w:delText>émis</w:delText>
        </w:r>
        <w:r w:rsidRPr="00B31546" w:rsidDel="00AA1C86">
          <w:rPr>
            <w:rFonts w:eastAsia="Times New Roman" w:cstheme="minorHAnsi"/>
            <w:szCs w:val="22"/>
          </w:rPr>
          <w:delText xml:space="preserve"> des obligations,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elle est dissoute</w:delText>
        </w:r>
        <w:r w:rsidR="0019501D" w:rsidRPr="00B31546" w:rsidDel="00AA1C86">
          <w:rPr>
            <w:rFonts w:eastAsia="Times New Roman" w:cstheme="minorHAnsi"/>
            <w:szCs w:val="22"/>
          </w:rPr>
          <w:delText xml:space="preserve"> </w:delText>
        </w:r>
        <w:r w:rsidR="00014D44" w:rsidRPr="00B31546" w:rsidDel="00AA1C86">
          <w:rPr>
            <w:rFonts w:eastAsia="Times New Roman" w:cstheme="minorHAnsi"/>
            <w:szCs w:val="22"/>
          </w:rPr>
          <w:delText xml:space="preserve">dans </w:delText>
        </w:r>
        <w:r w:rsidRPr="00B31546" w:rsidDel="00AA1C86">
          <w:rPr>
            <w:rFonts w:eastAsia="Times New Roman" w:cstheme="minorHAnsi"/>
            <w:szCs w:val="22"/>
          </w:rPr>
          <w:delText>les conditions</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prévues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aux articles</w:delText>
        </w:r>
        <w:r w:rsidR="00E63A58" w:rsidRPr="00B31546" w:rsidDel="00AA1C86">
          <w:rPr>
            <w:rFonts w:cstheme="minorHAnsi"/>
            <w:szCs w:val="22"/>
          </w:rPr>
          <w:delText xml:space="preserve"> </w:delText>
        </w:r>
        <w:r w:rsidRPr="00B31546" w:rsidDel="00AA1C86">
          <w:rPr>
            <w:rFonts w:eastAsia="Times New Roman" w:cstheme="minorHAnsi"/>
            <w:szCs w:val="22"/>
          </w:rPr>
          <w:delText>390</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et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suivants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la</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loi</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du</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24 juillet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1966</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sur</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les</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sociétés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commerciales,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sous</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réserve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des dispositions</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particulières</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de la loi du </w:delText>
        </w:r>
        <w:r w:rsidR="009B58D4" w:rsidRPr="00B31546" w:rsidDel="00AA1C86">
          <w:rPr>
            <w:rFonts w:eastAsia="Times New Roman" w:cstheme="minorHAnsi"/>
            <w:szCs w:val="22"/>
          </w:rPr>
          <w:delText>1er</w:delText>
        </w:r>
        <w:r w:rsidRPr="00B31546" w:rsidDel="00AA1C86">
          <w:rPr>
            <w:rFonts w:eastAsia="Times New Roman" w:cstheme="minorHAnsi"/>
            <w:szCs w:val="22"/>
          </w:rPr>
          <w:delText xml:space="preserve"> juillet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1901.</w:delText>
        </w:r>
      </w:del>
    </w:p>
    <w:p w14:paraId="1A451992" w14:textId="4AB51848" w:rsidR="006338BA" w:rsidRPr="00B31546" w:rsidDel="00AA1C86" w:rsidRDefault="00C26902" w:rsidP="00AA1C86">
      <w:pPr>
        <w:pStyle w:val="Titre1"/>
        <w:rPr>
          <w:del w:id="518" w:author="Gabriel Dugny" w:date="2018-09-05T12:02:00Z"/>
          <w:rFonts w:cstheme="minorHAnsi"/>
          <w:szCs w:val="22"/>
        </w:rPr>
        <w:pPrChange w:id="519" w:author="Gabriel Dugny" w:date="2018-09-05T12:02:00Z">
          <w:pPr>
            <w:spacing w:line="240" w:lineRule="auto"/>
          </w:pPr>
        </w:pPrChange>
      </w:pPr>
      <w:del w:id="520" w:author="Gabriel Dugny" w:date="2018-09-05T12:02:00Z">
        <w:r w:rsidRPr="00B31546" w:rsidDel="00AA1C86">
          <w:rPr>
            <w:rFonts w:eastAsia="Times New Roman" w:cstheme="minorHAnsi"/>
            <w:szCs w:val="22"/>
          </w:rPr>
          <w:delText>Le produit net de la liquidation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sera </w:delText>
        </w:r>
        <w:r w:rsidR="005576D3" w:rsidRPr="00B31546" w:rsidDel="00AA1C86">
          <w:rPr>
            <w:rFonts w:eastAsia="Times New Roman" w:cstheme="minorHAnsi"/>
            <w:szCs w:val="22"/>
          </w:rPr>
          <w:delText xml:space="preserve">dévolu à </w:delText>
        </w:r>
        <w:r w:rsidRPr="00B31546" w:rsidDel="00AA1C86">
          <w:rPr>
            <w:rFonts w:eastAsia="Times New Roman" w:cstheme="minorHAnsi"/>
            <w:szCs w:val="22"/>
          </w:rPr>
          <w:delText>une association</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au service des </w:delText>
        </w:r>
        <w:r w:rsidR="004473D4" w:rsidRPr="00B31546" w:rsidDel="00AA1C86">
          <w:rPr>
            <w:rFonts w:eastAsia="Times New Roman" w:cstheme="minorHAnsi"/>
            <w:szCs w:val="22"/>
          </w:rPr>
          <w:delText>élèves</w:delText>
        </w:r>
        <w:r w:rsidRPr="00B31546" w:rsidDel="00AA1C86">
          <w:rPr>
            <w:rFonts w:eastAsia="Times New Roman" w:cstheme="minorHAnsi"/>
            <w:szCs w:val="22"/>
          </w:rPr>
          <w:delText xml:space="preserve"> de l'E</w:delText>
        </w:r>
        <w:r w:rsidR="004473D4" w:rsidRPr="00B31546" w:rsidDel="00AA1C86">
          <w:rPr>
            <w:rFonts w:eastAsia="Times New Roman" w:cstheme="minorHAnsi"/>
            <w:szCs w:val="22"/>
          </w:rPr>
          <w:delText>frei</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o</w:delText>
        </w:r>
        <w:r w:rsidR="005576D3" w:rsidRPr="00B31546" w:rsidDel="00AA1C86">
          <w:rPr>
            <w:rFonts w:eastAsia="Times New Roman" w:cstheme="minorHAnsi"/>
            <w:szCs w:val="22"/>
          </w:rPr>
          <w:delText>u à</w:delText>
        </w:r>
        <w:r w:rsidRPr="00B31546" w:rsidDel="00AA1C86">
          <w:rPr>
            <w:rFonts w:eastAsia="Times New Roman" w:cstheme="minorHAnsi"/>
            <w:szCs w:val="22"/>
          </w:rPr>
          <w:delText xml:space="preserve"> tout</w:delText>
        </w:r>
        <w:r w:rsidR="0019501D" w:rsidRPr="00B31546" w:rsidDel="00AA1C86">
          <w:rPr>
            <w:rFonts w:eastAsia="Times New Roman" w:cstheme="minorHAnsi"/>
            <w:szCs w:val="22"/>
          </w:rPr>
          <w:delText xml:space="preserve"> </w:delText>
        </w:r>
        <w:r w:rsidR="005576D3" w:rsidRPr="00B31546" w:rsidDel="00AA1C86">
          <w:rPr>
            <w:rFonts w:eastAsia="Times New Roman" w:cstheme="minorHAnsi"/>
            <w:szCs w:val="22"/>
          </w:rPr>
          <w:delText>établissement</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public</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ou prive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reconnu</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d'</w:delText>
        </w:r>
        <w:r w:rsidR="005576D3" w:rsidRPr="00B31546" w:rsidDel="00AA1C86">
          <w:rPr>
            <w:rFonts w:eastAsia="Times New Roman" w:cstheme="minorHAnsi"/>
            <w:szCs w:val="22"/>
          </w:rPr>
          <w:delText>utilité</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publique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qui sera </w:delText>
        </w:r>
        <w:r w:rsidR="005576D3" w:rsidRPr="00B31546" w:rsidDel="00AA1C86">
          <w:rPr>
            <w:rFonts w:eastAsia="Times New Roman" w:cstheme="minorHAnsi"/>
            <w:szCs w:val="22"/>
          </w:rPr>
          <w:delText>désigné</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par l'</w:delText>
        </w:r>
        <w:r w:rsidR="005576D3" w:rsidRPr="00B31546" w:rsidDel="00AA1C86">
          <w:rPr>
            <w:rFonts w:eastAsia="Times New Roman" w:cstheme="minorHAnsi"/>
            <w:szCs w:val="22"/>
          </w:rPr>
          <w:delText>assemblée</w:delText>
        </w:r>
        <w:r w:rsidR="00E63A58" w:rsidRPr="00B31546" w:rsidDel="00AA1C86">
          <w:rPr>
            <w:rFonts w:cstheme="minorHAnsi"/>
            <w:szCs w:val="22"/>
          </w:rPr>
          <w:delText xml:space="preserve"> </w:delText>
        </w:r>
        <w:r w:rsidR="005576D3" w:rsidRPr="00B31546" w:rsidDel="00AA1C86">
          <w:rPr>
            <w:rFonts w:eastAsia="Times New Roman" w:cstheme="minorHAnsi"/>
            <w:szCs w:val="22"/>
          </w:rPr>
          <w:delText>générale</w:delText>
        </w:r>
        <w:r w:rsidRPr="00B31546" w:rsidDel="00AA1C86">
          <w:rPr>
            <w:rFonts w:eastAsia="Times New Roman" w:cstheme="minorHAnsi"/>
            <w:szCs w:val="22"/>
          </w:rPr>
          <w:delText xml:space="preserve"> extraordinaire</w:delText>
        </w:r>
        <w:r w:rsidR="0019501D" w:rsidRPr="00B31546" w:rsidDel="00AA1C86">
          <w:rPr>
            <w:rFonts w:eastAsia="Times New Roman" w:cstheme="minorHAnsi"/>
            <w:szCs w:val="22"/>
          </w:rPr>
          <w:delText xml:space="preserve"> </w:delText>
        </w:r>
        <w:r w:rsidRPr="00B31546" w:rsidDel="00AA1C86">
          <w:rPr>
            <w:rFonts w:eastAsia="Times New Roman" w:cstheme="minorHAnsi"/>
            <w:szCs w:val="22"/>
          </w:rPr>
          <w:delText xml:space="preserve">des </w:delText>
        </w:r>
        <w:r w:rsidR="005576D3" w:rsidRPr="00B31546" w:rsidDel="00AA1C86">
          <w:rPr>
            <w:rFonts w:eastAsia="Times New Roman" w:cstheme="minorHAnsi"/>
            <w:szCs w:val="22"/>
          </w:rPr>
          <w:delText>sociétaires.</w:delText>
        </w:r>
      </w:del>
    </w:p>
    <w:p w14:paraId="43520C4D" w14:textId="77777777" w:rsidR="005576D3" w:rsidRPr="00B31546" w:rsidRDefault="005576D3" w:rsidP="00AA1C86">
      <w:pPr>
        <w:pStyle w:val="Titre"/>
        <w:spacing w:after="240"/>
        <w:jc w:val="center"/>
        <w:pPrChange w:id="521" w:author="Gabriel Dugny" w:date="2018-09-05T12:02:00Z">
          <w:pPr>
            <w:pStyle w:val="Titre3"/>
            <w:numPr>
              <w:numId w:val="0"/>
            </w:numPr>
          </w:pPr>
        </w:pPrChange>
      </w:pPr>
    </w:p>
    <w:sectPr w:rsidR="005576D3" w:rsidRPr="00B31546" w:rsidSect="00BD4372">
      <w:headerReference w:type="default" r:id="rId13"/>
      <w:footerReference w:type="default" r:id="rId14"/>
      <w:footerReference w:type="first" r:id="rId15"/>
      <w:pgSz w:w="11920" w:h="16840"/>
      <w:pgMar w:top="1060" w:right="1200" w:bottom="280" w:left="1200" w:header="283" w:footer="5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2825C" w14:textId="77777777" w:rsidR="001C152D" w:rsidRDefault="001C152D">
      <w:pPr>
        <w:spacing w:after="0" w:line="240" w:lineRule="auto"/>
      </w:pPr>
      <w:r>
        <w:separator/>
      </w:r>
    </w:p>
    <w:p w14:paraId="142FDACB" w14:textId="77777777" w:rsidR="001C152D" w:rsidRDefault="001C152D"/>
  </w:endnote>
  <w:endnote w:type="continuationSeparator" w:id="0">
    <w:p w14:paraId="32AD1717" w14:textId="77777777" w:rsidR="001C152D" w:rsidRDefault="001C152D">
      <w:pPr>
        <w:spacing w:after="0" w:line="240" w:lineRule="auto"/>
      </w:pPr>
      <w:r>
        <w:continuationSeparator/>
      </w:r>
    </w:p>
    <w:p w14:paraId="355B8F38" w14:textId="77777777" w:rsidR="001C152D" w:rsidRDefault="001C152D"/>
  </w:endnote>
  <w:endnote w:type="continuationNotice" w:id="1">
    <w:p w14:paraId="4584601F" w14:textId="77777777" w:rsidR="001C152D" w:rsidRDefault="001C15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ni Neue Regular">
    <w:panose1 w:val="00000000000000000000"/>
    <w:charset w:val="00"/>
    <w:family w:val="modern"/>
    <w:notTrueType/>
    <w:pitch w:val="variable"/>
    <w:sig w:usb0="A00002EF" w:usb1="0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 Neue Thin">
    <w:panose1 w:val="00000000000000000000"/>
    <w:charset w:val="00"/>
    <w:family w:val="modern"/>
    <w:notTrueType/>
    <w:pitch w:val="variable"/>
    <w:sig w:usb0="A00002EF" w:usb1="0000207B" w:usb2="00000000" w:usb3="00000000" w:csb0="0000009F" w:csb1="00000000"/>
  </w:font>
  <w:font w:name="Uni Neue Light">
    <w:panose1 w:val="00000000000000000000"/>
    <w:charset w:val="00"/>
    <w:family w:val="modern"/>
    <w:notTrueType/>
    <w:pitch w:val="variable"/>
    <w:sig w:usb0="A00002EF" w:usb1="0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B18A8" w14:textId="3A452844" w:rsidR="00355B93" w:rsidRDefault="00355B93" w:rsidP="00AD19D1">
    <w:pPr>
      <w:pStyle w:val="Pieddepage"/>
      <w:pBdr>
        <w:bottom w:val="single" w:sz="6" w:space="1" w:color="auto"/>
      </w:pBdr>
    </w:pPr>
  </w:p>
  <w:p w14:paraId="1A4519B5" w14:textId="237CD743" w:rsidR="006338BA" w:rsidRDefault="005B4850" w:rsidP="000A20D6">
    <w:pPr>
      <w:pStyle w:val="Pieddepage"/>
    </w:pPr>
    <w:r>
      <w:t>Yé Mistikrik</w:t>
    </w:r>
    <w:r>
      <w:rPr>
        <w:rFonts w:ascii="Calibri" w:hAnsi="Calibri" w:cs="Calibri"/>
      </w:rPr>
      <w:t> </w:t>
    </w:r>
    <w:r>
      <w:t>? – Association théâtre de l’Efrei</w:t>
    </w:r>
    <w:r w:rsidR="00AD19D1">
      <w:ptab w:relativeTo="margin" w:alignment="right" w:leader="none"/>
    </w:r>
    <w:r w:rsidR="00AD19D1">
      <w:t xml:space="preserve">Page </w:t>
    </w:r>
    <w:r w:rsidR="00AD19D1">
      <w:rPr>
        <w:b/>
        <w:bCs/>
      </w:rPr>
      <w:fldChar w:fldCharType="begin"/>
    </w:r>
    <w:r w:rsidR="00AD19D1">
      <w:rPr>
        <w:b/>
        <w:bCs/>
      </w:rPr>
      <w:instrText>PAGE  \* Arabic  \* MERGEFORMAT</w:instrText>
    </w:r>
    <w:r w:rsidR="00AD19D1">
      <w:rPr>
        <w:b/>
        <w:bCs/>
      </w:rPr>
      <w:fldChar w:fldCharType="separate"/>
    </w:r>
    <w:r w:rsidR="00AD19D1">
      <w:rPr>
        <w:b/>
        <w:bCs/>
      </w:rPr>
      <w:t>1</w:t>
    </w:r>
    <w:r w:rsidR="00AD19D1">
      <w:rPr>
        <w:b/>
        <w:bCs/>
      </w:rPr>
      <w:fldChar w:fldCharType="end"/>
    </w:r>
    <w:r w:rsidR="00AD19D1">
      <w:t xml:space="preserve"> sur </w:t>
    </w:r>
    <w:r w:rsidR="00AD19D1">
      <w:rPr>
        <w:b/>
        <w:bCs/>
      </w:rPr>
      <w:fldChar w:fldCharType="begin"/>
    </w:r>
    <w:r w:rsidR="00AD19D1">
      <w:rPr>
        <w:b/>
        <w:bCs/>
      </w:rPr>
      <w:instrText>NUMPAGES  \* Arabic  \* MERGEFORMAT</w:instrText>
    </w:r>
    <w:r w:rsidR="00AD19D1">
      <w:rPr>
        <w:b/>
        <w:bCs/>
      </w:rPr>
      <w:fldChar w:fldCharType="separate"/>
    </w:r>
    <w:r w:rsidR="00AD19D1">
      <w:rPr>
        <w:b/>
        <w:bCs/>
      </w:rPr>
      <w:t>2</w:t>
    </w:r>
    <w:r w:rsidR="00AD19D1">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F0886" w14:textId="77777777" w:rsidR="009B4F7D" w:rsidRDefault="009B4F7D" w:rsidP="009B4F7D">
    <w:pPr>
      <w:pStyle w:val="Pieddepage"/>
      <w:pBdr>
        <w:bottom w:val="single" w:sz="6" w:space="1" w:color="auto"/>
      </w:pBdr>
    </w:pPr>
  </w:p>
  <w:p w14:paraId="0E1E76C7" w14:textId="5BEF7D70" w:rsidR="009B4F7D" w:rsidRDefault="009B4F7D" w:rsidP="009B4F7D">
    <w:pPr>
      <w:pStyle w:val="Pieddepage"/>
    </w:pPr>
    <w:r>
      <w:t>Yé Mistikrik</w:t>
    </w:r>
    <w:r>
      <w:rPr>
        <w:rFonts w:ascii="Calibri" w:hAnsi="Calibri" w:cs="Calibri"/>
      </w:rPr>
      <w:t> </w:t>
    </w:r>
    <w:r>
      <w:t>? – Association théâtre de l’Efrei</w:t>
    </w:r>
    <w:r>
      <w:ptab w:relativeTo="margin" w:alignment="right" w:leader="none"/>
    </w:r>
    <w:r>
      <w:t xml:space="preserve">Page </w:t>
    </w:r>
    <w:r>
      <w:rPr>
        <w:b/>
        <w:bCs/>
      </w:rPr>
      <w:fldChar w:fldCharType="begin"/>
    </w:r>
    <w:r>
      <w:rPr>
        <w:b/>
        <w:bCs/>
      </w:rPr>
      <w:instrText>PAGE  \* Arabic  \* MERGEFORMAT</w:instrText>
    </w:r>
    <w:r>
      <w:rPr>
        <w:b/>
        <w:bCs/>
      </w:rPr>
      <w:fldChar w:fldCharType="separate"/>
    </w:r>
    <w:r>
      <w:rPr>
        <w:b/>
        <w:bCs/>
      </w:rPr>
      <w:t>2</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FEC35" w14:textId="77777777" w:rsidR="001C152D" w:rsidRDefault="001C152D">
      <w:pPr>
        <w:spacing w:after="0" w:line="240" w:lineRule="auto"/>
      </w:pPr>
      <w:r>
        <w:separator/>
      </w:r>
    </w:p>
    <w:p w14:paraId="41A55B43" w14:textId="77777777" w:rsidR="001C152D" w:rsidRDefault="001C152D"/>
  </w:footnote>
  <w:footnote w:type="continuationSeparator" w:id="0">
    <w:p w14:paraId="59885CAE" w14:textId="77777777" w:rsidR="001C152D" w:rsidRDefault="001C152D">
      <w:pPr>
        <w:spacing w:after="0" w:line="240" w:lineRule="auto"/>
      </w:pPr>
      <w:r>
        <w:continuationSeparator/>
      </w:r>
    </w:p>
    <w:p w14:paraId="5F585873" w14:textId="77777777" w:rsidR="001C152D" w:rsidRDefault="001C152D"/>
  </w:footnote>
  <w:footnote w:type="continuationNotice" w:id="1">
    <w:p w14:paraId="2B70C1F5" w14:textId="77777777" w:rsidR="001C152D" w:rsidRDefault="001C15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10F54" w14:textId="3D22C779" w:rsidR="00D2686E" w:rsidRDefault="00A24447" w:rsidP="000A20D6">
    <w:pPr>
      <w:pStyle w:val="En-tte"/>
      <w:pBdr>
        <w:bottom w:val="single" w:sz="6" w:space="1" w:color="auto"/>
      </w:pBdr>
    </w:pPr>
    <w:del w:id="522" w:author="Gabriel Dugny" w:date="2018-09-05T12:00:00Z">
      <w:r w:rsidDel="00AA1C86">
        <w:delText>Statuts de</w:delText>
      </w:r>
    </w:del>
    <w:ins w:id="523" w:author="Gabriel Dugny" w:date="2018-09-05T12:00:00Z">
      <w:r w:rsidR="00AA1C86">
        <w:t>Mentions Légales</w:t>
      </w:r>
    </w:ins>
    <w:r>
      <w:t xml:space="preserve"> Yé Mistikrik</w:t>
    </w:r>
    <w:r w:rsidR="00C8326C">
      <w:tab/>
    </w:r>
    <w:ins w:id="524" w:author="Gabriel Dugny" w:date="2018-09-05T12:01:00Z">
      <w:r w:rsidR="00AA1C86">
        <w:tab/>
        <w:t>05/09/2018</w:t>
      </w:r>
    </w:ins>
    <w:del w:id="525" w:author="Gabriel Dugny" w:date="2018-09-05T12:01:00Z">
      <w:r w:rsidR="00C8326C" w:rsidDel="00AA1C86">
        <w:tab/>
      </w:r>
      <w:r w:rsidR="00C8326C" w:rsidDel="00AA1C86">
        <w:fldChar w:fldCharType="begin"/>
      </w:r>
      <w:r w:rsidR="00C8326C" w:rsidDel="00AA1C86">
        <w:delInstrText xml:space="preserve"> TIME \@ "dd/MM/yyyy" </w:delInstrText>
      </w:r>
      <w:r w:rsidR="00C8326C" w:rsidDel="00AA1C86">
        <w:fldChar w:fldCharType="separate"/>
      </w:r>
    </w:del>
    <w:ins w:id="526" w:author="Gabriel DUGNY" w:date="2018-09-04T18:58:00Z">
      <w:del w:id="527" w:author="Gabriel Dugny" w:date="2018-09-05T12:00:00Z">
        <w:r w:rsidR="005F2381" w:rsidDel="00AA1C86">
          <w:rPr>
            <w:noProof/>
          </w:rPr>
          <w:delText>04/09/2018</w:delText>
        </w:r>
      </w:del>
    </w:ins>
    <w:ins w:id="528" w:author="Gabriel DUGNY" w:date="2018-09-04T17:45:00Z">
      <w:del w:id="529" w:author="Gabriel Dugny" w:date="2018-09-05T12:00:00Z">
        <w:r w:rsidR="00E66527" w:rsidDel="00AA1C86">
          <w:rPr>
            <w:noProof/>
          </w:rPr>
          <w:delText>04/09/2018</w:delText>
        </w:r>
      </w:del>
    </w:ins>
    <w:del w:id="530" w:author="Gabriel Dugny" w:date="2018-09-05T12:00:00Z">
      <w:r w:rsidR="00C8326C" w:rsidDel="00AA1C86">
        <w:rPr>
          <w:noProof/>
        </w:rPr>
        <w:delText>31/08/2018</w:delText>
      </w:r>
    </w:del>
    <w:del w:id="531" w:author="Gabriel Dugny" w:date="2018-09-05T12:01:00Z">
      <w:r w:rsidR="00C8326C" w:rsidDel="00AA1C86">
        <w:fldChar w:fldCharType="end"/>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6D3F"/>
    <w:multiLevelType w:val="hybridMultilevel"/>
    <w:tmpl w:val="F154AE90"/>
    <w:lvl w:ilvl="0" w:tplc="5ACA4D7E">
      <w:start w:val="3"/>
      <w:numFmt w:val="bullet"/>
      <w:lvlText w:val="-"/>
      <w:lvlJc w:val="left"/>
      <w:pPr>
        <w:ind w:left="720" w:hanging="360"/>
      </w:pPr>
      <w:rPr>
        <w:rFonts w:ascii="Uni Neue Regular" w:eastAsiaTheme="minorEastAsia" w:hAnsi="Uni Neue Regular"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CE0A95"/>
    <w:multiLevelType w:val="multilevel"/>
    <w:tmpl w:val="B5C828D8"/>
    <w:lvl w:ilvl="0">
      <w:start w:val="1"/>
      <w:numFmt w:val="decimal"/>
      <w:suff w:val="space"/>
      <w:lvlText w:val="Article %1. -"/>
      <w:lvlJc w:val="left"/>
      <w:pPr>
        <w:ind w:left="2424" w:hanging="264"/>
      </w:pPr>
      <w:rPr>
        <w:rFonts w:ascii="Uni Neue Thin" w:hAnsi="Uni Neue Thin" w:hint="default"/>
        <w:b w:val="0"/>
        <w:i w:val="0"/>
        <w:sz w:val="28"/>
      </w:rPr>
    </w:lvl>
    <w:lvl w:ilvl="1">
      <w:start w:val="1"/>
      <w:numFmt w:val="decimal"/>
      <w:isLgl/>
      <w:suff w:val="space"/>
      <w:lvlText w:val="Article %1.%2. -"/>
      <w:lvlJc w:val="left"/>
      <w:pPr>
        <w:ind w:left="2424" w:hanging="267"/>
      </w:pPr>
      <w:rPr>
        <w:rFonts w:ascii="Uni Neue Thin" w:hAnsi="Uni Neue Thin" w:hint="default"/>
        <w:b w:val="0"/>
        <w:i w:val="0"/>
        <w:sz w:val="28"/>
      </w:rPr>
    </w:lvl>
    <w:lvl w:ilvl="2">
      <w:start w:val="1"/>
      <w:numFmt w:val="lowerRoman"/>
      <w:lvlText w:val="%3."/>
      <w:lvlJc w:val="right"/>
      <w:pPr>
        <w:ind w:left="3960" w:hanging="180"/>
      </w:pPr>
      <w:rPr>
        <w:rFonts w:hint="default"/>
      </w:rPr>
    </w:lvl>
    <w:lvl w:ilvl="3">
      <w:start w:val="1"/>
      <w:numFmt w:val="decimal"/>
      <w:lvlText w:val="%4."/>
      <w:lvlJc w:val="left"/>
      <w:pPr>
        <w:ind w:left="4680" w:hanging="360"/>
      </w:pPr>
      <w:rPr>
        <w:rFonts w:hint="default"/>
      </w:rPr>
    </w:lvl>
    <w:lvl w:ilvl="4">
      <w:start w:val="1"/>
      <w:numFmt w:val="lowerLetter"/>
      <w:lvlText w:val="%5."/>
      <w:lvlJc w:val="left"/>
      <w:pPr>
        <w:ind w:left="5400" w:hanging="360"/>
      </w:pPr>
      <w:rPr>
        <w:rFonts w:hint="default"/>
      </w:rPr>
    </w:lvl>
    <w:lvl w:ilvl="5">
      <w:start w:val="1"/>
      <w:numFmt w:val="lowerRoman"/>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lowerLetter"/>
      <w:lvlText w:val="%8."/>
      <w:lvlJc w:val="left"/>
      <w:pPr>
        <w:ind w:left="7560" w:hanging="360"/>
      </w:pPr>
      <w:rPr>
        <w:rFonts w:hint="default"/>
      </w:rPr>
    </w:lvl>
    <w:lvl w:ilvl="8">
      <w:start w:val="1"/>
      <w:numFmt w:val="lowerRoman"/>
      <w:lvlText w:val="%9."/>
      <w:lvlJc w:val="right"/>
      <w:pPr>
        <w:ind w:left="8280" w:hanging="180"/>
      </w:pPr>
      <w:rPr>
        <w:rFonts w:hint="default"/>
      </w:rPr>
    </w:lvl>
  </w:abstractNum>
  <w:abstractNum w:abstractNumId="2" w15:restartNumberingAfterBreak="0">
    <w:nsid w:val="1E717FD0"/>
    <w:multiLevelType w:val="multilevel"/>
    <w:tmpl w:val="D5164D68"/>
    <w:lvl w:ilvl="0">
      <w:start w:val="1"/>
      <w:numFmt w:val="decimal"/>
      <w:pStyle w:val="Titre3"/>
      <w:suff w:val="space"/>
      <w:lvlText w:val="Article %1. -"/>
      <w:lvlJc w:val="left"/>
      <w:pPr>
        <w:ind w:left="624" w:hanging="264"/>
      </w:pPr>
      <w:rPr>
        <w:rFonts w:ascii="Uni Neue Thin" w:hAnsi="Uni Neue Thin" w:hint="default"/>
        <w:b w:val="0"/>
        <w:i w:val="0"/>
        <w:sz w:val="28"/>
      </w:rPr>
    </w:lvl>
    <w:lvl w:ilvl="1">
      <w:start w:val="1"/>
      <w:numFmt w:val="decimal"/>
      <w:isLgl/>
      <w:suff w:val="space"/>
      <w:lvlText w:val="Article %1.%2. -"/>
      <w:lvlJc w:val="left"/>
      <w:pPr>
        <w:ind w:left="624" w:hanging="267"/>
      </w:pPr>
      <w:rPr>
        <w:rFonts w:ascii="Uni Neue Thin" w:hAnsi="Uni Neue Thin" w:hint="default"/>
        <w:b w:val="0"/>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ECD5FC8"/>
    <w:multiLevelType w:val="hybridMultilevel"/>
    <w:tmpl w:val="6CCC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13DE9"/>
    <w:multiLevelType w:val="multilevel"/>
    <w:tmpl w:val="B5C828D8"/>
    <w:lvl w:ilvl="0">
      <w:start w:val="1"/>
      <w:numFmt w:val="decimal"/>
      <w:suff w:val="space"/>
      <w:lvlText w:val="Article %1. -"/>
      <w:lvlJc w:val="left"/>
      <w:pPr>
        <w:ind w:left="624" w:hanging="264"/>
      </w:pPr>
      <w:rPr>
        <w:rFonts w:ascii="Uni Neue Thin" w:hAnsi="Uni Neue Thin" w:hint="default"/>
        <w:b w:val="0"/>
        <w:i w:val="0"/>
        <w:sz w:val="28"/>
      </w:rPr>
    </w:lvl>
    <w:lvl w:ilvl="1">
      <w:start w:val="1"/>
      <w:numFmt w:val="decimal"/>
      <w:isLgl/>
      <w:suff w:val="space"/>
      <w:lvlText w:val="Article %1.%2. -"/>
      <w:lvlJc w:val="left"/>
      <w:pPr>
        <w:ind w:left="624" w:hanging="267"/>
      </w:pPr>
      <w:rPr>
        <w:rFonts w:ascii="Uni Neue Thin" w:hAnsi="Uni Neue Thin" w:hint="default"/>
        <w:b w:val="0"/>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EC567A4"/>
    <w:multiLevelType w:val="multilevel"/>
    <w:tmpl w:val="B5C828D8"/>
    <w:lvl w:ilvl="0">
      <w:start w:val="1"/>
      <w:numFmt w:val="decimal"/>
      <w:suff w:val="space"/>
      <w:lvlText w:val="Article %1. -"/>
      <w:lvlJc w:val="left"/>
      <w:pPr>
        <w:ind w:left="624" w:hanging="264"/>
      </w:pPr>
      <w:rPr>
        <w:rFonts w:ascii="Uni Neue Thin" w:hAnsi="Uni Neue Thin" w:hint="default"/>
        <w:b w:val="0"/>
        <w:i w:val="0"/>
        <w:sz w:val="28"/>
      </w:rPr>
    </w:lvl>
    <w:lvl w:ilvl="1">
      <w:start w:val="1"/>
      <w:numFmt w:val="decimal"/>
      <w:isLgl/>
      <w:suff w:val="space"/>
      <w:lvlText w:val="Article %1.%2. -"/>
      <w:lvlJc w:val="left"/>
      <w:pPr>
        <w:ind w:left="624" w:hanging="267"/>
      </w:pPr>
      <w:rPr>
        <w:rFonts w:ascii="Uni Neue Thin" w:hAnsi="Uni Neue Thin" w:hint="default"/>
        <w:b w:val="0"/>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4206204"/>
    <w:multiLevelType w:val="multilevel"/>
    <w:tmpl w:val="B5C828D8"/>
    <w:lvl w:ilvl="0">
      <w:start w:val="1"/>
      <w:numFmt w:val="decimal"/>
      <w:suff w:val="space"/>
      <w:lvlText w:val="Article %1. -"/>
      <w:lvlJc w:val="left"/>
      <w:pPr>
        <w:ind w:left="624" w:hanging="264"/>
      </w:pPr>
      <w:rPr>
        <w:rFonts w:ascii="Uni Neue Thin" w:hAnsi="Uni Neue Thin" w:hint="default"/>
        <w:b w:val="0"/>
        <w:i w:val="0"/>
        <w:sz w:val="28"/>
      </w:rPr>
    </w:lvl>
    <w:lvl w:ilvl="1">
      <w:start w:val="1"/>
      <w:numFmt w:val="decimal"/>
      <w:isLgl/>
      <w:suff w:val="space"/>
      <w:lvlText w:val="Article %1.%2. -"/>
      <w:lvlJc w:val="left"/>
      <w:pPr>
        <w:ind w:left="624" w:hanging="267"/>
      </w:pPr>
      <w:rPr>
        <w:rFonts w:ascii="Uni Neue Thin" w:hAnsi="Uni Neue Thin" w:hint="default"/>
        <w:b w:val="0"/>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BC3735F"/>
    <w:multiLevelType w:val="multilevel"/>
    <w:tmpl w:val="B5C828D8"/>
    <w:lvl w:ilvl="0">
      <w:start w:val="1"/>
      <w:numFmt w:val="decimal"/>
      <w:suff w:val="space"/>
      <w:lvlText w:val="Article %1. -"/>
      <w:lvlJc w:val="left"/>
      <w:pPr>
        <w:ind w:left="624" w:hanging="264"/>
      </w:pPr>
      <w:rPr>
        <w:rFonts w:ascii="Uni Neue Thin" w:hAnsi="Uni Neue Thin" w:hint="default"/>
        <w:b w:val="0"/>
        <w:i w:val="0"/>
        <w:sz w:val="28"/>
      </w:rPr>
    </w:lvl>
    <w:lvl w:ilvl="1">
      <w:start w:val="1"/>
      <w:numFmt w:val="decimal"/>
      <w:isLgl/>
      <w:suff w:val="space"/>
      <w:lvlText w:val="Article %1.%2. -"/>
      <w:lvlJc w:val="left"/>
      <w:pPr>
        <w:ind w:left="624" w:hanging="267"/>
      </w:pPr>
      <w:rPr>
        <w:rFonts w:ascii="Uni Neue Thin" w:hAnsi="Uni Neue Thin" w:hint="default"/>
        <w:b w:val="0"/>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F9F7328"/>
    <w:multiLevelType w:val="multilevel"/>
    <w:tmpl w:val="B5C828D8"/>
    <w:lvl w:ilvl="0">
      <w:start w:val="1"/>
      <w:numFmt w:val="decimal"/>
      <w:suff w:val="space"/>
      <w:lvlText w:val="Article %1. -"/>
      <w:lvlJc w:val="left"/>
      <w:pPr>
        <w:ind w:left="624" w:hanging="264"/>
      </w:pPr>
      <w:rPr>
        <w:rFonts w:ascii="Uni Neue Thin" w:hAnsi="Uni Neue Thin" w:hint="default"/>
        <w:b w:val="0"/>
        <w:i w:val="0"/>
        <w:sz w:val="28"/>
      </w:rPr>
    </w:lvl>
    <w:lvl w:ilvl="1">
      <w:start w:val="1"/>
      <w:numFmt w:val="decimal"/>
      <w:isLgl/>
      <w:suff w:val="space"/>
      <w:lvlText w:val="Article %1.%2. -"/>
      <w:lvlJc w:val="left"/>
      <w:pPr>
        <w:ind w:left="624" w:hanging="267"/>
      </w:pPr>
      <w:rPr>
        <w:rFonts w:ascii="Uni Neue Thin" w:hAnsi="Uni Neue Thin" w:hint="default"/>
        <w:b w:val="0"/>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2414B0A"/>
    <w:multiLevelType w:val="multilevel"/>
    <w:tmpl w:val="B5C828D8"/>
    <w:lvl w:ilvl="0">
      <w:start w:val="1"/>
      <w:numFmt w:val="decimal"/>
      <w:suff w:val="space"/>
      <w:lvlText w:val="Article %1. -"/>
      <w:lvlJc w:val="left"/>
      <w:pPr>
        <w:ind w:left="624" w:hanging="264"/>
      </w:pPr>
      <w:rPr>
        <w:rFonts w:ascii="Uni Neue Thin" w:hAnsi="Uni Neue Thin" w:hint="default"/>
        <w:b w:val="0"/>
        <w:i w:val="0"/>
        <w:sz w:val="28"/>
      </w:rPr>
    </w:lvl>
    <w:lvl w:ilvl="1">
      <w:start w:val="1"/>
      <w:numFmt w:val="decimal"/>
      <w:isLgl/>
      <w:suff w:val="space"/>
      <w:lvlText w:val="Article %1.%2. -"/>
      <w:lvlJc w:val="left"/>
      <w:pPr>
        <w:ind w:left="624" w:hanging="267"/>
      </w:pPr>
      <w:rPr>
        <w:rFonts w:ascii="Uni Neue Thin" w:hAnsi="Uni Neue Thin" w:hint="default"/>
        <w:b w:val="0"/>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6467680"/>
    <w:multiLevelType w:val="multilevel"/>
    <w:tmpl w:val="B5C828D8"/>
    <w:lvl w:ilvl="0">
      <w:start w:val="1"/>
      <w:numFmt w:val="decimal"/>
      <w:suff w:val="space"/>
      <w:lvlText w:val="Article %1. -"/>
      <w:lvlJc w:val="left"/>
      <w:pPr>
        <w:ind w:left="624" w:hanging="264"/>
      </w:pPr>
      <w:rPr>
        <w:rFonts w:ascii="Uni Neue Thin" w:hAnsi="Uni Neue Thin" w:hint="default"/>
        <w:b w:val="0"/>
        <w:i w:val="0"/>
        <w:sz w:val="28"/>
      </w:rPr>
    </w:lvl>
    <w:lvl w:ilvl="1">
      <w:start w:val="1"/>
      <w:numFmt w:val="decimal"/>
      <w:isLgl/>
      <w:suff w:val="space"/>
      <w:lvlText w:val="Article %1.%2. -"/>
      <w:lvlJc w:val="left"/>
      <w:pPr>
        <w:ind w:left="624" w:hanging="267"/>
      </w:pPr>
      <w:rPr>
        <w:rFonts w:ascii="Uni Neue Thin" w:hAnsi="Uni Neue Thin" w:hint="default"/>
        <w:b w:val="0"/>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A006CBD"/>
    <w:multiLevelType w:val="multilevel"/>
    <w:tmpl w:val="B5C828D8"/>
    <w:lvl w:ilvl="0">
      <w:start w:val="1"/>
      <w:numFmt w:val="decimal"/>
      <w:suff w:val="space"/>
      <w:lvlText w:val="Article %1. -"/>
      <w:lvlJc w:val="left"/>
      <w:pPr>
        <w:ind w:left="624" w:hanging="264"/>
      </w:pPr>
      <w:rPr>
        <w:rFonts w:ascii="Uni Neue Thin" w:hAnsi="Uni Neue Thin" w:hint="default"/>
        <w:b w:val="0"/>
        <w:i w:val="0"/>
        <w:sz w:val="28"/>
      </w:rPr>
    </w:lvl>
    <w:lvl w:ilvl="1">
      <w:start w:val="1"/>
      <w:numFmt w:val="decimal"/>
      <w:isLgl/>
      <w:suff w:val="space"/>
      <w:lvlText w:val="Article %1.%2. -"/>
      <w:lvlJc w:val="left"/>
      <w:pPr>
        <w:ind w:left="624" w:hanging="267"/>
      </w:pPr>
      <w:rPr>
        <w:rFonts w:ascii="Uni Neue Thin" w:hAnsi="Uni Neue Thin" w:hint="default"/>
        <w:b w:val="0"/>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544363D"/>
    <w:multiLevelType w:val="multilevel"/>
    <w:tmpl w:val="B5C828D8"/>
    <w:lvl w:ilvl="0">
      <w:start w:val="1"/>
      <w:numFmt w:val="decimal"/>
      <w:suff w:val="space"/>
      <w:lvlText w:val="Article %1. -"/>
      <w:lvlJc w:val="left"/>
      <w:pPr>
        <w:ind w:left="264" w:hanging="264"/>
      </w:pPr>
      <w:rPr>
        <w:rFonts w:ascii="Uni Neue Thin" w:hAnsi="Uni Neue Thin" w:hint="default"/>
        <w:b w:val="0"/>
        <w:i w:val="0"/>
        <w:sz w:val="28"/>
      </w:rPr>
    </w:lvl>
    <w:lvl w:ilvl="1">
      <w:start w:val="1"/>
      <w:numFmt w:val="decimal"/>
      <w:isLgl/>
      <w:suff w:val="space"/>
      <w:lvlText w:val="Article %1.%2. -"/>
      <w:lvlJc w:val="left"/>
      <w:pPr>
        <w:ind w:left="264" w:hanging="267"/>
      </w:pPr>
      <w:rPr>
        <w:rFonts w:ascii="Uni Neue Thin" w:hAnsi="Uni Neue Thin" w:hint="default"/>
        <w:b w:val="0"/>
        <w:i w:val="0"/>
        <w:sz w:val="28"/>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67CC462F"/>
    <w:multiLevelType w:val="multilevel"/>
    <w:tmpl w:val="711801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E447ED6"/>
    <w:multiLevelType w:val="multilevel"/>
    <w:tmpl w:val="B5C828D8"/>
    <w:lvl w:ilvl="0">
      <w:start w:val="1"/>
      <w:numFmt w:val="decimal"/>
      <w:suff w:val="space"/>
      <w:lvlText w:val="Article %1. -"/>
      <w:lvlJc w:val="left"/>
      <w:pPr>
        <w:ind w:left="624" w:hanging="264"/>
      </w:pPr>
      <w:rPr>
        <w:rFonts w:ascii="Uni Neue Thin" w:hAnsi="Uni Neue Thin" w:hint="default"/>
        <w:b w:val="0"/>
        <w:i w:val="0"/>
        <w:sz w:val="28"/>
      </w:rPr>
    </w:lvl>
    <w:lvl w:ilvl="1">
      <w:start w:val="1"/>
      <w:numFmt w:val="decimal"/>
      <w:isLgl/>
      <w:suff w:val="space"/>
      <w:lvlText w:val="Article %1.%2. -"/>
      <w:lvlJc w:val="left"/>
      <w:pPr>
        <w:ind w:left="624" w:hanging="267"/>
      </w:pPr>
      <w:rPr>
        <w:rFonts w:ascii="Uni Neue Thin" w:hAnsi="Uni Neue Thin" w:hint="default"/>
        <w:b w:val="0"/>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5714024"/>
    <w:multiLevelType w:val="multilevel"/>
    <w:tmpl w:val="B5C828D8"/>
    <w:lvl w:ilvl="0">
      <w:start w:val="1"/>
      <w:numFmt w:val="decimal"/>
      <w:suff w:val="space"/>
      <w:lvlText w:val="Article %1. -"/>
      <w:lvlJc w:val="left"/>
      <w:pPr>
        <w:ind w:left="624" w:hanging="264"/>
      </w:pPr>
      <w:rPr>
        <w:rFonts w:ascii="Uni Neue Thin" w:hAnsi="Uni Neue Thin" w:hint="default"/>
        <w:b w:val="0"/>
        <w:i w:val="0"/>
        <w:sz w:val="28"/>
      </w:rPr>
    </w:lvl>
    <w:lvl w:ilvl="1">
      <w:start w:val="1"/>
      <w:numFmt w:val="decimal"/>
      <w:isLgl/>
      <w:suff w:val="space"/>
      <w:lvlText w:val="Article %1.%2. -"/>
      <w:lvlJc w:val="left"/>
      <w:pPr>
        <w:ind w:left="624" w:hanging="267"/>
      </w:pPr>
      <w:rPr>
        <w:rFonts w:ascii="Uni Neue Thin" w:hAnsi="Uni Neue Thin" w:hint="default"/>
        <w:b w:val="0"/>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3"/>
  </w:num>
  <w:num w:numId="2">
    <w:abstractNumId w:val="2"/>
  </w:num>
  <w:num w:numId="3">
    <w:abstractNumId w:val="6"/>
  </w:num>
  <w:num w:numId="4">
    <w:abstractNumId w:val="14"/>
  </w:num>
  <w:num w:numId="5">
    <w:abstractNumId w:val="3"/>
  </w:num>
  <w:num w:numId="6">
    <w:abstractNumId w:val="4"/>
  </w:num>
  <w:num w:numId="7">
    <w:abstractNumId w:val="1"/>
  </w:num>
  <w:num w:numId="8">
    <w:abstractNumId w:val="8"/>
  </w:num>
  <w:num w:numId="9">
    <w:abstractNumId w:val="5"/>
  </w:num>
  <w:num w:numId="10">
    <w:abstractNumId w:val="9"/>
  </w:num>
  <w:num w:numId="11">
    <w:abstractNumId w:val="0"/>
  </w:num>
  <w:num w:numId="12">
    <w:abstractNumId w:val="12"/>
  </w:num>
  <w:num w:numId="13">
    <w:abstractNumId w:val="7"/>
  </w:num>
  <w:num w:numId="14">
    <w:abstractNumId w:val="11"/>
  </w:num>
  <w:num w:numId="15">
    <w:abstractNumId w:val="15"/>
  </w:num>
  <w:num w:numId="16">
    <w:abstractNumId w:val="1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briel Dugny">
    <w15:presenceInfo w15:providerId="Windows Live" w15:userId="375230f883dcc139"/>
  </w15:person>
  <w15:person w15:author="Gabriel DUGNY">
    <w15:presenceInfo w15:providerId="None" w15:userId="Gabriel DUG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BA"/>
    <w:rsid w:val="00002476"/>
    <w:rsid w:val="00004C6A"/>
    <w:rsid w:val="00014D44"/>
    <w:rsid w:val="00025CEA"/>
    <w:rsid w:val="000417B2"/>
    <w:rsid w:val="00047A2A"/>
    <w:rsid w:val="000516EE"/>
    <w:rsid w:val="00053014"/>
    <w:rsid w:val="00076488"/>
    <w:rsid w:val="00093EFB"/>
    <w:rsid w:val="000945AA"/>
    <w:rsid w:val="000976E1"/>
    <w:rsid w:val="000A20D6"/>
    <w:rsid w:val="000A22AC"/>
    <w:rsid w:val="000A623D"/>
    <w:rsid w:val="000A71AD"/>
    <w:rsid w:val="000B6301"/>
    <w:rsid w:val="000B66B3"/>
    <w:rsid w:val="000C35D4"/>
    <w:rsid w:val="000C4B78"/>
    <w:rsid w:val="000E0B1D"/>
    <w:rsid w:val="000E2E56"/>
    <w:rsid w:val="000E3281"/>
    <w:rsid w:val="000F5115"/>
    <w:rsid w:val="00136003"/>
    <w:rsid w:val="00150307"/>
    <w:rsid w:val="00155AC3"/>
    <w:rsid w:val="0016250A"/>
    <w:rsid w:val="0019501D"/>
    <w:rsid w:val="001A10F1"/>
    <w:rsid w:val="001C0034"/>
    <w:rsid w:val="001C152D"/>
    <w:rsid w:val="001C19F0"/>
    <w:rsid w:val="001C3FC9"/>
    <w:rsid w:val="001C60D9"/>
    <w:rsid w:val="001D14B3"/>
    <w:rsid w:val="001E0292"/>
    <w:rsid w:val="001E686C"/>
    <w:rsid w:val="001F20C3"/>
    <w:rsid w:val="002100C6"/>
    <w:rsid w:val="002117E9"/>
    <w:rsid w:val="00236D82"/>
    <w:rsid w:val="00245D7C"/>
    <w:rsid w:val="00247410"/>
    <w:rsid w:val="002560A1"/>
    <w:rsid w:val="00274A0A"/>
    <w:rsid w:val="002835FF"/>
    <w:rsid w:val="002B7CFD"/>
    <w:rsid w:val="002D43FE"/>
    <w:rsid w:val="002D4AE3"/>
    <w:rsid w:val="002D57FF"/>
    <w:rsid w:val="002E236E"/>
    <w:rsid w:val="002E3137"/>
    <w:rsid w:val="002F42E0"/>
    <w:rsid w:val="002F6C67"/>
    <w:rsid w:val="00304D50"/>
    <w:rsid w:val="0031094F"/>
    <w:rsid w:val="003271FF"/>
    <w:rsid w:val="003272AC"/>
    <w:rsid w:val="00327D84"/>
    <w:rsid w:val="003404A2"/>
    <w:rsid w:val="0034338D"/>
    <w:rsid w:val="00355B93"/>
    <w:rsid w:val="00370968"/>
    <w:rsid w:val="00370F77"/>
    <w:rsid w:val="003739E5"/>
    <w:rsid w:val="00373A25"/>
    <w:rsid w:val="0037562B"/>
    <w:rsid w:val="003937D4"/>
    <w:rsid w:val="00396FE5"/>
    <w:rsid w:val="003A6B24"/>
    <w:rsid w:val="003B0606"/>
    <w:rsid w:val="004021CD"/>
    <w:rsid w:val="00414A6E"/>
    <w:rsid w:val="00424ABD"/>
    <w:rsid w:val="004473D4"/>
    <w:rsid w:val="004475D3"/>
    <w:rsid w:val="00447DF9"/>
    <w:rsid w:val="00456A6A"/>
    <w:rsid w:val="00464764"/>
    <w:rsid w:val="004A31B0"/>
    <w:rsid w:val="004C141F"/>
    <w:rsid w:val="004C1C21"/>
    <w:rsid w:val="004C2E0D"/>
    <w:rsid w:val="004C7C15"/>
    <w:rsid w:val="004D1BF0"/>
    <w:rsid w:val="004F668D"/>
    <w:rsid w:val="00505B00"/>
    <w:rsid w:val="00514B48"/>
    <w:rsid w:val="005172D3"/>
    <w:rsid w:val="00531B7C"/>
    <w:rsid w:val="00534308"/>
    <w:rsid w:val="00553670"/>
    <w:rsid w:val="005576D3"/>
    <w:rsid w:val="005644B7"/>
    <w:rsid w:val="00567A7F"/>
    <w:rsid w:val="00574610"/>
    <w:rsid w:val="00575B06"/>
    <w:rsid w:val="00581D89"/>
    <w:rsid w:val="005B4850"/>
    <w:rsid w:val="005D4D35"/>
    <w:rsid w:val="005F2381"/>
    <w:rsid w:val="00614166"/>
    <w:rsid w:val="00616785"/>
    <w:rsid w:val="00624EEA"/>
    <w:rsid w:val="00626A92"/>
    <w:rsid w:val="006338BA"/>
    <w:rsid w:val="00634047"/>
    <w:rsid w:val="00637772"/>
    <w:rsid w:val="00650216"/>
    <w:rsid w:val="00674B4C"/>
    <w:rsid w:val="00675F4D"/>
    <w:rsid w:val="00692761"/>
    <w:rsid w:val="006A05FF"/>
    <w:rsid w:val="006A3612"/>
    <w:rsid w:val="006A3796"/>
    <w:rsid w:val="006B41AB"/>
    <w:rsid w:val="006C09ED"/>
    <w:rsid w:val="006E2F37"/>
    <w:rsid w:val="00700602"/>
    <w:rsid w:val="00723CBB"/>
    <w:rsid w:val="007341D6"/>
    <w:rsid w:val="00770646"/>
    <w:rsid w:val="00783030"/>
    <w:rsid w:val="00796E6A"/>
    <w:rsid w:val="007A041B"/>
    <w:rsid w:val="007B1ABE"/>
    <w:rsid w:val="007C2DB1"/>
    <w:rsid w:val="007C3771"/>
    <w:rsid w:val="007C5AB0"/>
    <w:rsid w:val="007D347C"/>
    <w:rsid w:val="007E2CB5"/>
    <w:rsid w:val="007E3DE9"/>
    <w:rsid w:val="0080125F"/>
    <w:rsid w:val="00805EDB"/>
    <w:rsid w:val="008064ED"/>
    <w:rsid w:val="0081010D"/>
    <w:rsid w:val="00814A94"/>
    <w:rsid w:val="00833F7D"/>
    <w:rsid w:val="00845FB0"/>
    <w:rsid w:val="00872E07"/>
    <w:rsid w:val="00880AAE"/>
    <w:rsid w:val="00880D60"/>
    <w:rsid w:val="008849D8"/>
    <w:rsid w:val="00886406"/>
    <w:rsid w:val="008A7E8A"/>
    <w:rsid w:val="008B27E9"/>
    <w:rsid w:val="008B49F1"/>
    <w:rsid w:val="008D37FE"/>
    <w:rsid w:val="008E08BC"/>
    <w:rsid w:val="008F72F2"/>
    <w:rsid w:val="008F73F5"/>
    <w:rsid w:val="00901158"/>
    <w:rsid w:val="009269A5"/>
    <w:rsid w:val="00952DDA"/>
    <w:rsid w:val="0095472C"/>
    <w:rsid w:val="00976EA9"/>
    <w:rsid w:val="0099574B"/>
    <w:rsid w:val="009B3E98"/>
    <w:rsid w:val="009B3EF5"/>
    <w:rsid w:val="009B4D35"/>
    <w:rsid w:val="009B4F7D"/>
    <w:rsid w:val="009B58D4"/>
    <w:rsid w:val="009B7FE6"/>
    <w:rsid w:val="009C03A0"/>
    <w:rsid w:val="009E5CF4"/>
    <w:rsid w:val="009F64EB"/>
    <w:rsid w:val="00A0232F"/>
    <w:rsid w:val="00A1225B"/>
    <w:rsid w:val="00A17FB5"/>
    <w:rsid w:val="00A24447"/>
    <w:rsid w:val="00A3111C"/>
    <w:rsid w:val="00A338F5"/>
    <w:rsid w:val="00A44FE8"/>
    <w:rsid w:val="00A46B44"/>
    <w:rsid w:val="00A65139"/>
    <w:rsid w:val="00A72B88"/>
    <w:rsid w:val="00A7771D"/>
    <w:rsid w:val="00A9554B"/>
    <w:rsid w:val="00AA1C86"/>
    <w:rsid w:val="00AB63BA"/>
    <w:rsid w:val="00AC122D"/>
    <w:rsid w:val="00AC4092"/>
    <w:rsid w:val="00AD19D1"/>
    <w:rsid w:val="00AD2B1E"/>
    <w:rsid w:val="00AE5737"/>
    <w:rsid w:val="00AF26D1"/>
    <w:rsid w:val="00B01948"/>
    <w:rsid w:val="00B01AFF"/>
    <w:rsid w:val="00B060F9"/>
    <w:rsid w:val="00B205FE"/>
    <w:rsid w:val="00B31546"/>
    <w:rsid w:val="00B36CEE"/>
    <w:rsid w:val="00B576DE"/>
    <w:rsid w:val="00B61B77"/>
    <w:rsid w:val="00B62A88"/>
    <w:rsid w:val="00B64794"/>
    <w:rsid w:val="00B65A5A"/>
    <w:rsid w:val="00B70000"/>
    <w:rsid w:val="00B833DD"/>
    <w:rsid w:val="00B93DF7"/>
    <w:rsid w:val="00BB35FB"/>
    <w:rsid w:val="00BB3946"/>
    <w:rsid w:val="00BD0A91"/>
    <w:rsid w:val="00BD4372"/>
    <w:rsid w:val="00BE35A7"/>
    <w:rsid w:val="00C06DDE"/>
    <w:rsid w:val="00C16C9E"/>
    <w:rsid w:val="00C25540"/>
    <w:rsid w:val="00C26902"/>
    <w:rsid w:val="00C37F44"/>
    <w:rsid w:val="00C565E9"/>
    <w:rsid w:val="00C8326C"/>
    <w:rsid w:val="00C851D0"/>
    <w:rsid w:val="00C97A7F"/>
    <w:rsid w:val="00CB188C"/>
    <w:rsid w:val="00CB5C88"/>
    <w:rsid w:val="00CD38C8"/>
    <w:rsid w:val="00CD5EC7"/>
    <w:rsid w:val="00CF6B96"/>
    <w:rsid w:val="00D1254A"/>
    <w:rsid w:val="00D2686E"/>
    <w:rsid w:val="00D32DBE"/>
    <w:rsid w:val="00D456B5"/>
    <w:rsid w:val="00D4742E"/>
    <w:rsid w:val="00D47A18"/>
    <w:rsid w:val="00D5113D"/>
    <w:rsid w:val="00D62A8D"/>
    <w:rsid w:val="00D706FB"/>
    <w:rsid w:val="00D7606B"/>
    <w:rsid w:val="00D8461F"/>
    <w:rsid w:val="00D856FD"/>
    <w:rsid w:val="00D92CF0"/>
    <w:rsid w:val="00DA245B"/>
    <w:rsid w:val="00DA556D"/>
    <w:rsid w:val="00DA7380"/>
    <w:rsid w:val="00DC49F0"/>
    <w:rsid w:val="00DC4F0E"/>
    <w:rsid w:val="00DE67BC"/>
    <w:rsid w:val="00DF013D"/>
    <w:rsid w:val="00DF0402"/>
    <w:rsid w:val="00DF04D6"/>
    <w:rsid w:val="00DF25D1"/>
    <w:rsid w:val="00DF2D22"/>
    <w:rsid w:val="00E0297B"/>
    <w:rsid w:val="00E1641A"/>
    <w:rsid w:val="00E17D06"/>
    <w:rsid w:val="00E254DE"/>
    <w:rsid w:val="00E276EC"/>
    <w:rsid w:val="00E4094A"/>
    <w:rsid w:val="00E43B01"/>
    <w:rsid w:val="00E63A58"/>
    <w:rsid w:val="00E66527"/>
    <w:rsid w:val="00E76399"/>
    <w:rsid w:val="00E861A0"/>
    <w:rsid w:val="00E93352"/>
    <w:rsid w:val="00ED6EE8"/>
    <w:rsid w:val="00EE2367"/>
    <w:rsid w:val="00F02A1A"/>
    <w:rsid w:val="00F16E80"/>
    <w:rsid w:val="00F31222"/>
    <w:rsid w:val="00F73B96"/>
    <w:rsid w:val="00F73F8A"/>
    <w:rsid w:val="00F760D2"/>
    <w:rsid w:val="00F809CC"/>
    <w:rsid w:val="00FC381C"/>
    <w:rsid w:val="00FC5127"/>
    <w:rsid w:val="00FD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51898"/>
  <w15:docId w15:val="{C999D237-76E2-491D-AE10-E24BB414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43FE"/>
    <w:rPr>
      <w:sz w:val="22"/>
      <w:lang w:val="fr-FR"/>
    </w:rPr>
  </w:style>
  <w:style w:type="paragraph" w:styleId="Titre1">
    <w:name w:val="heading 1"/>
    <w:basedOn w:val="Normal"/>
    <w:next w:val="Normal"/>
    <w:link w:val="Titre1Car"/>
    <w:uiPriority w:val="9"/>
    <w:qFormat/>
    <w:rsid w:val="007D347C"/>
    <w:pPr>
      <w:keepNext/>
      <w:keepLines/>
      <w:spacing w:before="360" w:line="240" w:lineRule="auto"/>
      <w:outlineLvl w:val="0"/>
    </w:pPr>
    <w:rPr>
      <w:rFonts w:asciiTheme="majorHAnsi" w:eastAsiaTheme="majorEastAsia" w:hAnsiTheme="majorHAnsi" w:cstheme="majorBidi"/>
      <w:color w:val="491347" w:themeColor="accent1" w:themeShade="80"/>
      <w:sz w:val="32"/>
      <w:szCs w:val="32"/>
    </w:rPr>
  </w:style>
  <w:style w:type="paragraph" w:styleId="Titre2">
    <w:name w:val="heading 2"/>
    <w:basedOn w:val="Normal"/>
    <w:next w:val="Normal"/>
    <w:link w:val="Titre2Car"/>
    <w:uiPriority w:val="9"/>
    <w:unhideWhenUsed/>
    <w:qFormat/>
    <w:rsid w:val="00DA245B"/>
    <w:pPr>
      <w:keepNext/>
      <w:keepLines/>
      <w:spacing w:before="200" w:line="240" w:lineRule="auto"/>
      <w:outlineLvl w:val="1"/>
    </w:pPr>
    <w:rPr>
      <w:rFonts w:ascii="Uni Neue Light" w:eastAsiaTheme="majorEastAsia" w:hAnsi="Uni Neue Light" w:cstheme="majorBidi"/>
      <w:color w:val="262626" w:themeColor="text1" w:themeTint="D9"/>
      <w:sz w:val="36"/>
      <w:szCs w:val="28"/>
    </w:rPr>
  </w:style>
  <w:style w:type="paragraph" w:styleId="Titre3">
    <w:name w:val="heading 3"/>
    <w:next w:val="Normal"/>
    <w:link w:val="Titre3Car"/>
    <w:uiPriority w:val="9"/>
    <w:unhideWhenUsed/>
    <w:qFormat/>
    <w:rsid w:val="00DA245B"/>
    <w:pPr>
      <w:numPr>
        <w:numId w:val="2"/>
      </w:numPr>
      <w:outlineLvl w:val="2"/>
    </w:pPr>
    <w:rPr>
      <w:rFonts w:asciiTheme="majorHAnsi" w:eastAsiaTheme="majorEastAsia" w:hAnsiTheme="majorHAnsi" w:cstheme="majorHAnsi"/>
      <w:color w:val="262626" w:themeColor="text1" w:themeTint="D9"/>
      <w:sz w:val="28"/>
      <w:szCs w:val="28"/>
      <w:lang w:val="fr-FR"/>
    </w:rPr>
  </w:style>
  <w:style w:type="paragraph" w:styleId="Titre4">
    <w:name w:val="heading 4"/>
    <w:basedOn w:val="Normal"/>
    <w:next w:val="Normal"/>
    <w:link w:val="Titre4Car"/>
    <w:uiPriority w:val="9"/>
    <w:unhideWhenUsed/>
    <w:qFormat/>
    <w:rsid w:val="002D43FE"/>
    <w:pPr>
      <w:keepNext/>
      <w:keepLines/>
      <w:spacing w:after="0"/>
      <w:outlineLvl w:val="3"/>
    </w:pPr>
    <w:rPr>
      <w:rFonts w:asciiTheme="majorHAnsi" w:eastAsiaTheme="majorEastAsia" w:hAnsiTheme="majorHAnsi" w:cstheme="majorBidi"/>
      <w:sz w:val="28"/>
      <w:szCs w:val="22"/>
    </w:rPr>
  </w:style>
  <w:style w:type="paragraph" w:styleId="Titre5">
    <w:name w:val="heading 5"/>
    <w:basedOn w:val="Normal"/>
    <w:next w:val="Normal"/>
    <w:link w:val="Titre5Car"/>
    <w:uiPriority w:val="9"/>
    <w:semiHidden/>
    <w:unhideWhenUsed/>
    <w:qFormat/>
    <w:rsid w:val="00A44FE8"/>
    <w:pPr>
      <w:keepNext/>
      <w:keepLines/>
      <w:spacing w:before="40" w:after="0"/>
      <w:outlineLvl w:val="4"/>
    </w:pPr>
    <w:rPr>
      <w:rFonts w:asciiTheme="majorHAnsi" w:eastAsiaTheme="majorEastAsia" w:hAnsiTheme="majorHAnsi" w:cstheme="majorBidi"/>
      <w:color w:val="632E62" w:themeColor="text2"/>
      <w:szCs w:val="22"/>
    </w:rPr>
  </w:style>
  <w:style w:type="paragraph" w:styleId="Titre6">
    <w:name w:val="heading 6"/>
    <w:basedOn w:val="Normal"/>
    <w:next w:val="Normal"/>
    <w:link w:val="Titre6Car"/>
    <w:uiPriority w:val="9"/>
    <w:unhideWhenUsed/>
    <w:qFormat/>
    <w:rsid w:val="00A44FE8"/>
    <w:pPr>
      <w:keepNext/>
      <w:keepLines/>
      <w:spacing w:before="40" w:after="0"/>
      <w:outlineLvl w:val="5"/>
    </w:pPr>
    <w:rPr>
      <w:rFonts w:asciiTheme="majorHAnsi" w:eastAsiaTheme="majorEastAsia" w:hAnsiTheme="majorHAnsi" w:cstheme="majorBidi"/>
      <w:i/>
      <w:iCs/>
      <w:color w:val="632E62" w:themeColor="text2"/>
      <w:sz w:val="21"/>
      <w:szCs w:val="21"/>
    </w:rPr>
  </w:style>
  <w:style w:type="paragraph" w:styleId="Titre7">
    <w:name w:val="heading 7"/>
    <w:basedOn w:val="Normal"/>
    <w:next w:val="Normal"/>
    <w:link w:val="Titre7Car"/>
    <w:uiPriority w:val="9"/>
    <w:semiHidden/>
    <w:unhideWhenUsed/>
    <w:qFormat/>
    <w:rsid w:val="00A44FE8"/>
    <w:pPr>
      <w:keepNext/>
      <w:keepLines/>
      <w:spacing w:before="40" w:after="0"/>
      <w:outlineLvl w:val="6"/>
    </w:pPr>
    <w:rPr>
      <w:rFonts w:asciiTheme="majorHAnsi" w:eastAsiaTheme="majorEastAsia" w:hAnsiTheme="majorHAnsi" w:cstheme="majorBidi"/>
      <w:i/>
      <w:iCs/>
      <w:color w:val="491347" w:themeColor="accent1" w:themeShade="80"/>
      <w:sz w:val="21"/>
      <w:szCs w:val="21"/>
    </w:rPr>
  </w:style>
  <w:style w:type="paragraph" w:styleId="Titre8">
    <w:name w:val="heading 8"/>
    <w:basedOn w:val="Normal"/>
    <w:next w:val="Normal"/>
    <w:link w:val="Titre8Car"/>
    <w:uiPriority w:val="9"/>
    <w:semiHidden/>
    <w:unhideWhenUsed/>
    <w:qFormat/>
    <w:rsid w:val="00A44FE8"/>
    <w:pPr>
      <w:keepNext/>
      <w:keepLines/>
      <w:spacing w:before="40" w:after="0"/>
      <w:outlineLvl w:val="7"/>
    </w:pPr>
    <w:rPr>
      <w:rFonts w:asciiTheme="majorHAnsi" w:eastAsiaTheme="majorEastAsia" w:hAnsiTheme="majorHAnsi" w:cstheme="majorBidi"/>
      <w:b/>
      <w:bCs/>
      <w:color w:val="632E62" w:themeColor="text2"/>
      <w:sz w:val="20"/>
    </w:rPr>
  </w:style>
  <w:style w:type="paragraph" w:styleId="Titre9">
    <w:name w:val="heading 9"/>
    <w:basedOn w:val="Normal"/>
    <w:next w:val="Normal"/>
    <w:link w:val="Titre9Car"/>
    <w:uiPriority w:val="9"/>
    <w:semiHidden/>
    <w:unhideWhenUsed/>
    <w:qFormat/>
    <w:rsid w:val="00A44FE8"/>
    <w:pPr>
      <w:keepNext/>
      <w:keepLines/>
      <w:spacing w:before="40" w:after="0"/>
      <w:outlineLvl w:val="8"/>
    </w:pPr>
    <w:rPr>
      <w:rFonts w:asciiTheme="majorHAnsi" w:eastAsiaTheme="majorEastAsia" w:hAnsiTheme="majorHAnsi" w:cstheme="majorBidi"/>
      <w:b/>
      <w:bCs/>
      <w:i/>
      <w:iCs/>
      <w:color w:val="632E62" w:themeColor="text2"/>
      <w:sz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347C"/>
    <w:rPr>
      <w:rFonts w:asciiTheme="majorHAnsi" w:eastAsiaTheme="majorEastAsia" w:hAnsiTheme="majorHAnsi" w:cstheme="majorBidi"/>
      <w:color w:val="491347" w:themeColor="accent1" w:themeShade="80"/>
      <w:sz w:val="32"/>
      <w:szCs w:val="32"/>
      <w:lang w:val="fr-FR"/>
    </w:rPr>
  </w:style>
  <w:style w:type="character" w:customStyle="1" w:styleId="Titre2Car">
    <w:name w:val="Titre 2 Car"/>
    <w:basedOn w:val="Policepardfaut"/>
    <w:link w:val="Titre2"/>
    <w:uiPriority w:val="9"/>
    <w:rsid w:val="00DA245B"/>
    <w:rPr>
      <w:rFonts w:ascii="Uni Neue Light" w:eastAsiaTheme="majorEastAsia" w:hAnsi="Uni Neue Light" w:cstheme="majorBidi"/>
      <w:color w:val="262626" w:themeColor="text1" w:themeTint="D9"/>
      <w:sz w:val="36"/>
      <w:szCs w:val="28"/>
      <w:lang w:val="fr-FR"/>
    </w:rPr>
  </w:style>
  <w:style w:type="character" w:customStyle="1" w:styleId="Titre3Car">
    <w:name w:val="Titre 3 Car"/>
    <w:basedOn w:val="Policepardfaut"/>
    <w:link w:val="Titre3"/>
    <w:uiPriority w:val="9"/>
    <w:rsid w:val="00DA245B"/>
    <w:rPr>
      <w:rFonts w:asciiTheme="majorHAnsi" w:eastAsiaTheme="majorEastAsia" w:hAnsiTheme="majorHAnsi" w:cstheme="majorHAnsi"/>
      <w:color w:val="262626" w:themeColor="text1" w:themeTint="D9"/>
      <w:sz w:val="28"/>
      <w:szCs w:val="28"/>
      <w:lang w:val="fr-FR"/>
    </w:rPr>
  </w:style>
  <w:style w:type="character" w:customStyle="1" w:styleId="Titre4Car">
    <w:name w:val="Titre 4 Car"/>
    <w:basedOn w:val="Policepardfaut"/>
    <w:link w:val="Titre4"/>
    <w:uiPriority w:val="9"/>
    <w:rsid w:val="002D43FE"/>
    <w:rPr>
      <w:rFonts w:asciiTheme="majorHAnsi" w:eastAsiaTheme="majorEastAsia" w:hAnsiTheme="majorHAnsi" w:cstheme="majorBidi"/>
      <w:sz w:val="28"/>
      <w:szCs w:val="22"/>
      <w:lang w:val="fr-FR"/>
    </w:rPr>
  </w:style>
  <w:style w:type="character" w:customStyle="1" w:styleId="Titre5Car">
    <w:name w:val="Titre 5 Car"/>
    <w:basedOn w:val="Policepardfaut"/>
    <w:link w:val="Titre5"/>
    <w:uiPriority w:val="9"/>
    <w:semiHidden/>
    <w:rsid w:val="00A44FE8"/>
    <w:rPr>
      <w:rFonts w:asciiTheme="majorHAnsi" w:eastAsiaTheme="majorEastAsia" w:hAnsiTheme="majorHAnsi" w:cstheme="majorBidi"/>
      <w:color w:val="632E62" w:themeColor="text2"/>
      <w:sz w:val="22"/>
      <w:szCs w:val="22"/>
    </w:rPr>
  </w:style>
  <w:style w:type="character" w:customStyle="1" w:styleId="Titre6Car">
    <w:name w:val="Titre 6 Car"/>
    <w:basedOn w:val="Policepardfaut"/>
    <w:link w:val="Titre6"/>
    <w:uiPriority w:val="9"/>
    <w:rsid w:val="00A44FE8"/>
    <w:rPr>
      <w:rFonts w:asciiTheme="majorHAnsi" w:eastAsiaTheme="majorEastAsia" w:hAnsiTheme="majorHAnsi" w:cstheme="majorBidi"/>
      <w:i/>
      <w:iCs/>
      <w:color w:val="632E62" w:themeColor="text2"/>
      <w:sz w:val="21"/>
      <w:szCs w:val="21"/>
    </w:rPr>
  </w:style>
  <w:style w:type="character" w:customStyle="1" w:styleId="Titre7Car">
    <w:name w:val="Titre 7 Car"/>
    <w:basedOn w:val="Policepardfaut"/>
    <w:link w:val="Titre7"/>
    <w:uiPriority w:val="9"/>
    <w:semiHidden/>
    <w:rsid w:val="00A44FE8"/>
    <w:rPr>
      <w:rFonts w:asciiTheme="majorHAnsi" w:eastAsiaTheme="majorEastAsia" w:hAnsiTheme="majorHAnsi" w:cstheme="majorBidi"/>
      <w:i/>
      <w:iCs/>
      <w:color w:val="491347" w:themeColor="accent1" w:themeShade="80"/>
      <w:sz w:val="21"/>
      <w:szCs w:val="21"/>
    </w:rPr>
  </w:style>
  <w:style w:type="character" w:customStyle="1" w:styleId="Titre8Car">
    <w:name w:val="Titre 8 Car"/>
    <w:basedOn w:val="Policepardfaut"/>
    <w:link w:val="Titre8"/>
    <w:uiPriority w:val="9"/>
    <w:semiHidden/>
    <w:rsid w:val="00A44FE8"/>
    <w:rPr>
      <w:rFonts w:asciiTheme="majorHAnsi" w:eastAsiaTheme="majorEastAsia" w:hAnsiTheme="majorHAnsi" w:cstheme="majorBidi"/>
      <w:b/>
      <w:bCs/>
      <w:color w:val="632E62" w:themeColor="text2"/>
    </w:rPr>
  </w:style>
  <w:style w:type="character" w:customStyle="1" w:styleId="Titre9Car">
    <w:name w:val="Titre 9 Car"/>
    <w:basedOn w:val="Policepardfaut"/>
    <w:link w:val="Titre9"/>
    <w:uiPriority w:val="9"/>
    <w:semiHidden/>
    <w:rsid w:val="00A44FE8"/>
    <w:rPr>
      <w:rFonts w:asciiTheme="majorHAnsi" w:eastAsiaTheme="majorEastAsia" w:hAnsiTheme="majorHAnsi" w:cstheme="majorBidi"/>
      <w:b/>
      <w:bCs/>
      <w:i/>
      <w:iCs/>
      <w:color w:val="632E62" w:themeColor="text2"/>
    </w:rPr>
  </w:style>
  <w:style w:type="paragraph" w:styleId="Lgende">
    <w:name w:val="caption"/>
    <w:basedOn w:val="Normal"/>
    <w:next w:val="Normal"/>
    <w:uiPriority w:val="35"/>
    <w:semiHidden/>
    <w:unhideWhenUsed/>
    <w:qFormat/>
    <w:rsid w:val="00A44FE8"/>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7D347C"/>
    <w:pPr>
      <w:spacing w:after="0" w:line="240" w:lineRule="auto"/>
      <w:contextualSpacing/>
    </w:pPr>
    <w:rPr>
      <w:rFonts w:asciiTheme="majorHAnsi" w:eastAsiaTheme="majorEastAsia" w:hAnsiTheme="majorHAnsi" w:cstheme="majorBidi"/>
      <w:color w:val="491347" w:themeColor="accent1" w:themeShade="80"/>
      <w:spacing w:val="-10"/>
      <w:sz w:val="56"/>
      <w:szCs w:val="56"/>
    </w:rPr>
  </w:style>
  <w:style w:type="character" w:customStyle="1" w:styleId="TitreCar">
    <w:name w:val="Titre Car"/>
    <w:basedOn w:val="Policepardfaut"/>
    <w:link w:val="Titre"/>
    <w:uiPriority w:val="10"/>
    <w:rsid w:val="007D347C"/>
    <w:rPr>
      <w:rFonts w:asciiTheme="majorHAnsi" w:eastAsiaTheme="majorEastAsia" w:hAnsiTheme="majorHAnsi" w:cstheme="majorBidi"/>
      <w:color w:val="491347" w:themeColor="accent1" w:themeShade="80"/>
      <w:spacing w:val="-10"/>
      <w:sz w:val="56"/>
      <w:szCs w:val="56"/>
      <w:lang w:val="fr-FR"/>
    </w:rPr>
  </w:style>
  <w:style w:type="paragraph" w:styleId="Sous-titre">
    <w:name w:val="Subtitle"/>
    <w:basedOn w:val="Normal"/>
    <w:next w:val="Normal"/>
    <w:link w:val="Sous-titreCar"/>
    <w:uiPriority w:val="11"/>
    <w:qFormat/>
    <w:rsid w:val="00A44FE8"/>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A44FE8"/>
    <w:rPr>
      <w:rFonts w:asciiTheme="majorHAnsi" w:eastAsiaTheme="majorEastAsia" w:hAnsiTheme="majorHAnsi" w:cstheme="majorBidi"/>
      <w:sz w:val="24"/>
      <w:szCs w:val="24"/>
    </w:rPr>
  </w:style>
  <w:style w:type="character" w:styleId="lev">
    <w:name w:val="Strong"/>
    <w:basedOn w:val="Policepardfaut"/>
    <w:uiPriority w:val="22"/>
    <w:qFormat/>
    <w:rsid w:val="00A44FE8"/>
    <w:rPr>
      <w:b/>
      <w:bCs/>
    </w:rPr>
  </w:style>
  <w:style w:type="character" w:styleId="Accentuation">
    <w:name w:val="Emphasis"/>
    <w:basedOn w:val="Policepardfaut"/>
    <w:uiPriority w:val="20"/>
    <w:qFormat/>
    <w:rsid w:val="00A44FE8"/>
    <w:rPr>
      <w:i/>
      <w:iCs/>
    </w:rPr>
  </w:style>
  <w:style w:type="paragraph" w:styleId="Sansinterligne">
    <w:name w:val="No Spacing"/>
    <w:uiPriority w:val="1"/>
    <w:qFormat/>
    <w:rsid w:val="00A44FE8"/>
    <w:pPr>
      <w:spacing w:after="0" w:line="240" w:lineRule="auto"/>
    </w:pPr>
  </w:style>
  <w:style w:type="paragraph" w:styleId="Paragraphedeliste">
    <w:name w:val="List Paragraph"/>
    <w:basedOn w:val="Normal"/>
    <w:uiPriority w:val="34"/>
    <w:qFormat/>
    <w:rsid w:val="00A44FE8"/>
    <w:pPr>
      <w:ind w:left="720"/>
      <w:contextualSpacing/>
    </w:pPr>
  </w:style>
  <w:style w:type="paragraph" w:styleId="Citation">
    <w:name w:val="Quote"/>
    <w:basedOn w:val="Normal"/>
    <w:next w:val="Normal"/>
    <w:link w:val="CitationCar"/>
    <w:uiPriority w:val="29"/>
    <w:qFormat/>
    <w:rsid w:val="00A44FE8"/>
    <w:pPr>
      <w:spacing w:before="160"/>
      <w:ind w:left="720" w:right="720"/>
    </w:pPr>
    <w:rPr>
      <w:i/>
      <w:iCs/>
      <w:color w:val="404040" w:themeColor="text1" w:themeTint="BF"/>
      <w:sz w:val="20"/>
    </w:rPr>
  </w:style>
  <w:style w:type="character" w:customStyle="1" w:styleId="CitationCar">
    <w:name w:val="Citation Car"/>
    <w:basedOn w:val="Policepardfaut"/>
    <w:link w:val="Citation"/>
    <w:uiPriority w:val="29"/>
    <w:rsid w:val="00A44FE8"/>
    <w:rPr>
      <w:i/>
      <w:iCs/>
      <w:color w:val="404040" w:themeColor="text1" w:themeTint="BF"/>
    </w:rPr>
  </w:style>
  <w:style w:type="paragraph" w:styleId="Citationintense">
    <w:name w:val="Intense Quote"/>
    <w:basedOn w:val="Normal"/>
    <w:next w:val="Normal"/>
    <w:link w:val="CitationintenseCar"/>
    <w:uiPriority w:val="30"/>
    <w:qFormat/>
    <w:rsid w:val="00A44FE8"/>
    <w:pPr>
      <w:pBdr>
        <w:left w:val="single" w:sz="18" w:space="12" w:color="92278F" w:themeColor="accent1"/>
      </w:pBdr>
      <w:spacing w:before="100" w:beforeAutospacing="1" w:line="300" w:lineRule="auto"/>
      <w:ind w:left="1224" w:right="1224"/>
    </w:pPr>
    <w:rPr>
      <w:rFonts w:asciiTheme="majorHAnsi" w:eastAsiaTheme="majorEastAsia" w:hAnsiTheme="majorHAnsi" w:cstheme="majorBidi"/>
      <w:color w:val="92278F" w:themeColor="accent1"/>
      <w:sz w:val="28"/>
      <w:szCs w:val="28"/>
    </w:rPr>
  </w:style>
  <w:style w:type="character" w:customStyle="1" w:styleId="CitationintenseCar">
    <w:name w:val="Citation intense Car"/>
    <w:basedOn w:val="Policepardfaut"/>
    <w:link w:val="Citationintense"/>
    <w:uiPriority w:val="30"/>
    <w:rsid w:val="00A44FE8"/>
    <w:rPr>
      <w:rFonts w:asciiTheme="majorHAnsi" w:eastAsiaTheme="majorEastAsia" w:hAnsiTheme="majorHAnsi" w:cstheme="majorBidi"/>
      <w:color w:val="92278F" w:themeColor="accent1"/>
      <w:sz w:val="28"/>
      <w:szCs w:val="28"/>
    </w:rPr>
  </w:style>
  <w:style w:type="character" w:styleId="Accentuationlgre">
    <w:name w:val="Subtle Emphasis"/>
    <w:basedOn w:val="Policepardfaut"/>
    <w:uiPriority w:val="19"/>
    <w:qFormat/>
    <w:rsid w:val="00A44FE8"/>
    <w:rPr>
      <w:i/>
      <w:iCs/>
      <w:color w:val="404040" w:themeColor="text1" w:themeTint="BF"/>
    </w:rPr>
  </w:style>
  <w:style w:type="character" w:styleId="Accentuationintense">
    <w:name w:val="Intense Emphasis"/>
    <w:basedOn w:val="Policepardfaut"/>
    <w:uiPriority w:val="21"/>
    <w:qFormat/>
    <w:rsid w:val="00A44FE8"/>
    <w:rPr>
      <w:b/>
      <w:bCs/>
      <w:i/>
      <w:iCs/>
    </w:rPr>
  </w:style>
  <w:style w:type="character" w:styleId="Rfrencelgre">
    <w:name w:val="Subtle Reference"/>
    <w:basedOn w:val="Policepardfaut"/>
    <w:uiPriority w:val="31"/>
    <w:qFormat/>
    <w:rsid w:val="00A44FE8"/>
    <w:rPr>
      <w:smallCaps/>
      <w:color w:val="404040" w:themeColor="text1" w:themeTint="BF"/>
      <w:u w:val="single" w:color="7F7F7F" w:themeColor="text1" w:themeTint="80"/>
    </w:rPr>
  </w:style>
  <w:style w:type="character" w:styleId="Rfrenceintense">
    <w:name w:val="Intense Reference"/>
    <w:basedOn w:val="Policepardfaut"/>
    <w:uiPriority w:val="32"/>
    <w:qFormat/>
    <w:rsid w:val="00A44FE8"/>
    <w:rPr>
      <w:b/>
      <w:bCs/>
      <w:smallCaps/>
      <w:spacing w:val="5"/>
      <w:u w:val="single"/>
    </w:rPr>
  </w:style>
  <w:style w:type="character" w:styleId="Titredulivre">
    <w:name w:val="Book Title"/>
    <w:basedOn w:val="Policepardfaut"/>
    <w:uiPriority w:val="33"/>
    <w:qFormat/>
    <w:rsid w:val="00A44FE8"/>
    <w:rPr>
      <w:b/>
      <w:bCs/>
      <w:smallCaps/>
    </w:rPr>
  </w:style>
  <w:style w:type="paragraph" w:styleId="En-ttedetabledesmatires">
    <w:name w:val="TOC Heading"/>
    <w:basedOn w:val="Titre1"/>
    <w:next w:val="Normal"/>
    <w:uiPriority w:val="39"/>
    <w:semiHidden/>
    <w:unhideWhenUsed/>
    <w:qFormat/>
    <w:rsid w:val="00A44FE8"/>
    <w:pPr>
      <w:outlineLvl w:val="9"/>
    </w:pPr>
  </w:style>
  <w:style w:type="paragraph" w:styleId="En-tte">
    <w:name w:val="header"/>
    <w:basedOn w:val="Normal"/>
    <w:link w:val="En-tteCar"/>
    <w:uiPriority w:val="99"/>
    <w:unhideWhenUsed/>
    <w:rsid w:val="005576D3"/>
    <w:pPr>
      <w:tabs>
        <w:tab w:val="center" w:pos="4703"/>
        <w:tab w:val="right" w:pos="9406"/>
      </w:tabs>
      <w:spacing w:after="0" w:line="240" w:lineRule="auto"/>
    </w:pPr>
  </w:style>
  <w:style w:type="character" w:customStyle="1" w:styleId="En-tteCar">
    <w:name w:val="En-tête Car"/>
    <w:basedOn w:val="Policepardfaut"/>
    <w:link w:val="En-tte"/>
    <w:uiPriority w:val="99"/>
    <w:rsid w:val="005576D3"/>
    <w:rPr>
      <w:sz w:val="22"/>
      <w:lang w:val="fr-FR"/>
    </w:rPr>
  </w:style>
  <w:style w:type="paragraph" w:styleId="Pieddepage">
    <w:name w:val="footer"/>
    <w:basedOn w:val="Normal"/>
    <w:link w:val="PieddepageCar"/>
    <w:uiPriority w:val="99"/>
    <w:unhideWhenUsed/>
    <w:rsid w:val="005576D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576D3"/>
    <w:rPr>
      <w:sz w:val="22"/>
      <w:lang w:val="fr-FR"/>
    </w:rPr>
  </w:style>
  <w:style w:type="paragraph" w:styleId="Textedebulles">
    <w:name w:val="Balloon Text"/>
    <w:basedOn w:val="Normal"/>
    <w:link w:val="TextedebullesCar"/>
    <w:uiPriority w:val="99"/>
    <w:semiHidden/>
    <w:unhideWhenUsed/>
    <w:rsid w:val="003756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562B"/>
    <w:rPr>
      <w:rFonts w:ascii="Segoe UI" w:hAnsi="Segoe UI" w:cs="Segoe UI"/>
      <w:sz w:val="18"/>
      <w:szCs w:val="18"/>
      <w:lang w:val="fr-FR"/>
    </w:rPr>
  </w:style>
  <w:style w:type="paragraph" w:styleId="Rvision">
    <w:name w:val="Revision"/>
    <w:hidden/>
    <w:uiPriority w:val="99"/>
    <w:semiHidden/>
    <w:rsid w:val="00464764"/>
    <w:pPr>
      <w:spacing w:after="0" w:line="240" w:lineRule="auto"/>
    </w:pPr>
    <w:rPr>
      <w:sz w:val="22"/>
      <w:lang w:val="fr-FR"/>
    </w:rPr>
  </w:style>
  <w:style w:type="character" w:styleId="Lienhypertexte">
    <w:name w:val="Hyperlink"/>
    <w:basedOn w:val="Policepardfaut"/>
    <w:uiPriority w:val="99"/>
    <w:unhideWhenUsed/>
    <w:rsid w:val="00B31546"/>
    <w:rPr>
      <w:color w:val="0066FF" w:themeColor="hyperlink"/>
      <w:u w:val="single"/>
    </w:rPr>
  </w:style>
  <w:style w:type="character" w:styleId="Mentionnonrsolue">
    <w:name w:val="Unresolved Mention"/>
    <w:basedOn w:val="Policepardfaut"/>
    <w:uiPriority w:val="99"/>
    <w:semiHidden/>
    <w:unhideWhenUsed/>
    <w:rsid w:val="00B31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073516">
      <w:bodyDiv w:val="1"/>
      <w:marLeft w:val="0"/>
      <w:marRight w:val="0"/>
      <w:marTop w:val="0"/>
      <w:marBottom w:val="0"/>
      <w:divBdr>
        <w:top w:val="none" w:sz="0" w:space="0" w:color="auto"/>
        <w:left w:val="none" w:sz="0" w:space="0" w:color="auto"/>
        <w:bottom w:val="none" w:sz="0" w:space="0" w:color="auto"/>
        <w:right w:val="none" w:sz="0" w:space="0" w:color="auto"/>
      </w:divBdr>
    </w:div>
    <w:div w:id="1872303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abriel.dugny@ye-mistikrik.fr"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es.mhedden@ye-mistikrik.fr"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YM Uni Neue">
      <a:majorFont>
        <a:latin typeface="Uni Neue Thin"/>
        <a:ea typeface=""/>
        <a:cs typeface=""/>
      </a:majorFont>
      <a:minorFont>
        <a:latin typeface="Uni Neue Regular"/>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A7AE69DBA3C041A3D096D6ED2EFED1" ma:contentTypeVersion="7" ma:contentTypeDescription="Crée un document." ma:contentTypeScope="" ma:versionID="9c1a51fbb3612331c30c93050d057e4b">
  <xsd:schema xmlns:xsd="http://www.w3.org/2001/XMLSchema" xmlns:xs="http://www.w3.org/2001/XMLSchema" xmlns:p="http://schemas.microsoft.com/office/2006/metadata/properties" xmlns:ns2="6d095d4a-3533-4ad4-84f7-d02442d7e102" xmlns:ns3="60d934f6-b714-4e36-bd97-c316cf069aba" targetNamespace="http://schemas.microsoft.com/office/2006/metadata/properties" ma:root="true" ma:fieldsID="b777b65c4f5982c803a2912f0a3c34cc" ns2:_="" ns3:_="">
    <xsd:import namespace="6d095d4a-3533-4ad4-84f7-d02442d7e102"/>
    <xsd:import namespace="60d934f6-b714-4e36-bd97-c316cf069ab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095d4a-3533-4ad4-84f7-d02442d7e10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d934f6-b714-4e36-bd97-c316cf069aba"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728E8-EB86-43AD-8763-D2984BD235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3C1AB9-28BB-4EB9-98EC-2D3E4579D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095d4a-3533-4ad4-84f7-d02442d7e102"/>
    <ds:schemaRef ds:uri="60d934f6-b714-4e36-bd97-c316cf069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A58976-F8BE-4834-8808-978F66A6EF39}">
  <ds:schemaRefs>
    <ds:schemaRef ds:uri="http://schemas.microsoft.com/sharepoint/v3/contenttype/forms"/>
  </ds:schemaRefs>
</ds:datastoreItem>
</file>

<file path=customXml/itemProps4.xml><?xml version="1.0" encoding="utf-8"?>
<ds:datastoreItem xmlns:ds="http://schemas.openxmlformats.org/officeDocument/2006/customXml" ds:itemID="{9B6A4F79-5356-4081-8C03-759D242F8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2655</Words>
  <Characters>15138</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Dugny</cp:lastModifiedBy>
  <cp:revision>4</cp:revision>
  <cp:lastPrinted>2018-09-05T10:17:00Z</cp:lastPrinted>
  <dcterms:created xsi:type="dcterms:W3CDTF">2018-09-05T10:14:00Z</dcterms:created>
  <dcterms:modified xsi:type="dcterms:W3CDTF">2018-09-05T10:18:00Z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0x01010094A7AE69DBA3C041A3D096D6ED2EFED1</vt:lpwstr>
  </property>
</Properties>
</file>